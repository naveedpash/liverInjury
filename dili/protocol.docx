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7B1" w:rsidRPr="00A448A9" w:rsidRDefault="001963DA" w:rsidP="00000404">
      <w:pPr>
        <w:jc w:val="center"/>
        <w:rPr>
          <w:rFonts w:asciiTheme="majorBidi" w:hAnsiTheme="majorBidi" w:cstheme="majorBidi"/>
          <w:b/>
          <w:bCs/>
          <w:sz w:val="28"/>
          <w:szCs w:val="28"/>
          <w:u w:val="single"/>
        </w:rPr>
      </w:pPr>
      <w:r>
        <w:rPr>
          <w:rFonts w:asciiTheme="majorBidi" w:hAnsiTheme="majorBidi" w:cstheme="majorBidi"/>
          <w:b/>
          <w:bCs/>
          <w:sz w:val="28"/>
          <w:szCs w:val="28"/>
          <w:u w:val="single"/>
        </w:rPr>
        <w:t xml:space="preserve">Proposal for </w:t>
      </w:r>
      <w:r w:rsidR="00A448A9" w:rsidRPr="00A448A9">
        <w:rPr>
          <w:rFonts w:asciiTheme="majorBidi" w:hAnsiTheme="majorBidi" w:cstheme="majorBidi"/>
          <w:b/>
          <w:bCs/>
          <w:sz w:val="28"/>
          <w:szCs w:val="28"/>
          <w:u w:val="single"/>
        </w:rPr>
        <w:t xml:space="preserve">Establishing a Drug-Induced Liver Injury </w:t>
      </w:r>
      <w:r w:rsidR="006C6580">
        <w:rPr>
          <w:rFonts w:asciiTheme="majorBidi" w:hAnsiTheme="majorBidi" w:cstheme="majorBidi"/>
          <w:b/>
          <w:bCs/>
          <w:sz w:val="28"/>
          <w:szCs w:val="28"/>
          <w:u w:val="single"/>
        </w:rPr>
        <w:t xml:space="preserve">Network </w:t>
      </w:r>
      <w:r w:rsidR="006C6580" w:rsidRPr="00A448A9">
        <w:rPr>
          <w:rFonts w:asciiTheme="majorBidi" w:hAnsiTheme="majorBidi" w:cstheme="majorBidi"/>
          <w:b/>
          <w:bCs/>
          <w:sz w:val="28"/>
          <w:szCs w:val="28"/>
          <w:u w:val="single"/>
        </w:rPr>
        <w:t>at</w:t>
      </w:r>
      <w:r w:rsidR="004B1441">
        <w:rPr>
          <w:rFonts w:asciiTheme="majorBidi" w:hAnsiTheme="majorBidi" w:cstheme="majorBidi"/>
          <w:b/>
          <w:bCs/>
          <w:sz w:val="28"/>
          <w:szCs w:val="28"/>
          <w:u w:val="single"/>
        </w:rPr>
        <w:t xml:space="preserve"> </w:t>
      </w:r>
      <w:r w:rsidR="00A448A9" w:rsidRPr="00A448A9">
        <w:rPr>
          <w:rFonts w:asciiTheme="majorBidi" w:hAnsiTheme="majorBidi" w:cstheme="majorBidi"/>
          <w:b/>
          <w:bCs/>
          <w:sz w:val="28"/>
          <w:szCs w:val="28"/>
          <w:u w:val="single"/>
        </w:rPr>
        <w:t>AKUH</w:t>
      </w:r>
    </w:p>
    <w:p w:rsidR="00CA6D53" w:rsidRPr="00A448A9" w:rsidRDefault="00CA6D53" w:rsidP="00CA6D53">
      <w:pPr>
        <w:jc w:val="center"/>
        <w:rPr>
          <w:rFonts w:asciiTheme="majorBidi" w:hAnsiTheme="majorBidi" w:cstheme="majorBidi"/>
          <w:sz w:val="24"/>
          <w:szCs w:val="24"/>
          <w:u w:val="single"/>
        </w:rPr>
      </w:pPr>
    </w:p>
    <w:p w:rsidR="008867B1" w:rsidRPr="00A448A9" w:rsidRDefault="008867B1" w:rsidP="00CC7210">
      <w:pPr>
        <w:jc w:val="both"/>
        <w:rPr>
          <w:rFonts w:asciiTheme="majorBidi" w:hAnsiTheme="majorBidi" w:cstheme="majorBidi"/>
          <w:b/>
          <w:bCs/>
          <w:sz w:val="24"/>
          <w:szCs w:val="24"/>
          <w:u w:val="single"/>
        </w:rPr>
      </w:pPr>
      <w:r w:rsidRPr="00A448A9">
        <w:rPr>
          <w:rFonts w:asciiTheme="majorBidi" w:hAnsiTheme="majorBidi" w:cstheme="majorBidi"/>
          <w:b/>
          <w:bCs/>
          <w:sz w:val="24"/>
          <w:szCs w:val="24"/>
          <w:u w:val="single"/>
        </w:rPr>
        <w:t>Background:</w:t>
      </w:r>
    </w:p>
    <w:p w:rsidR="00C80137" w:rsidRPr="00A448A9" w:rsidRDefault="008867B1" w:rsidP="006E601B">
      <w:pPr>
        <w:jc w:val="both"/>
        <w:rPr>
          <w:rFonts w:asciiTheme="majorBidi" w:hAnsiTheme="majorBidi" w:cstheme="majorBidi"/>
          <w:sz w:val="24"/>
          <w:szCs w:val="24"/>
        </w:rPr>
      </w:pPr>
      <w:r w:rsidRPr="00A448A9">
        <w:rPr>
          <w:rFonts w:asciiTheme="majorBidi" w:hAnsiTheme="majorBidi" w:cstheme="majorBidi"/>
          <w:sz w:val="24"/>
          <w:szCs w:val="24"/>
        </w:rPr>
        <w:t>Liver injury as a result of usage of prescribed and non-prescribed medications is a medical, scientific and public health issue of increasing frequency over the past few decades</w:t>
      </w:r>
      <w:r w:rsidR="00045DCC">
        <w:rPr>
          <w:rFonts w:asciiTheme="majorBidi" w:hAnsiTheme="majorBidi" w:cstheme="majorBidi"/>
          <w:sz w:val="24"/>
          <w:szCs w:val="24"/>
        </w:rPr>
        <w:t xml:space="preserve"> (1)</w:t>
      </w:r>
      <w:r w:rsidRPr="00A448A9">
        <w:rPr>
          <w:rFonts w:asciiTheme="majorBidi" w:hAnsiTheme="majorBidi" w:cstheme="majorBidi"/>
          <w:sz w:val="24"/>
          <w:szCs w:val="24"/>
        </w:rPr>
        <w:t>. Drug induced liver injury (DILI) is the single most important reason for non-approval, withdrawal, limitation in use and clinical monitoring by Food and Drug Administration (FDA). However, under-reporting of DILI cases, lack of reporting systems, registries and lack of qualified pr</w:t>
      </w:r>
      <w:r w:rsidR="002A59F1" w:rsidRPr="00A448A9">
        <w:rPr>
          <w:rFonts w:asciiTheme="majorBidi" w:hAnsiTheme="majorBidi" w:cstheme="majorBidi"/>
          <w:sz w:val="24"/>
          <w:szCs w:val="24"/>
        </w:rPr>
        <w:t>ofessionals supplemented with difficulty in establishing a clinical diagnosis makes the prevailing system</w:t>
      </w:r>
      <w:r w:rsidR="00554907" w:rsidRPr="00A448A9">
        <w:rPr>
          <w:rFonts w:asciiTheme="majorBidi" w:hAnsiTheme="majorBidi" w:cstheme="majorBidi"/>
          <w:sz w:val="24"/>
          <w:szCs w:val="24"/>
        </w:rPr>
        <w:t>,</w:t>
      </w:r>
      <w:r w:rsidR="002A59F1" w:rsidRPr="00A448A9">
        <w:rPr>
          <w:rFonts w:asciiTheme="majorBidi" w:hAnsiTheme="majorBidi" w:cstheme="majorBidi"/>
          <w:sz w:val="24"/>
          <w:szCs w:val="24"/>
        </w:rPr>
        <w:t xml:space="preserve"> quite sub-optimal</w:t>
      </w:r>
      <w:r w:rsidR="00045DCC">
        <w:rPr>
          <w:rFonts w:asciiTheme="majorBidi" w:hAnsiTheme="majorBidi" w:cstheme="majorBidi"/>
          <w:sz w:val="24"/>
          <w:szCs w:val="24"/>
        </w:rPr>
        <w:t xml:space="preserve"> (2)</w:t>
      </w:r>
      <w:r w:rsidR="002A59F1" w:rsidRPr="00A448A9">
        <w:rPr>
          <w:rFonts w:asciiTheme="majorBidi" w:hAnsiTheme="majorBidi" w:cstheme="majorBidi"/>
          <w:sz w:val="24"/>
          <w:szCs w:val="24"/>
        </w:rPr>
        <w:t xml:space="preserve">. </w:t>
      </w:r>
      <w:r w:rsidR="006E601B">
        <w:rPr>
          <w:rFonts w:asciiTheme="majorBidi" w:hAnsiTheme="majorBidi" w:cstheme="majorBidi"/>
          <w:sz w:val="24"/>
          <w:szCs w:val="24"/>
        </w:rPr>
        <w:t>D</w:t>
      </w:r>
      <w:r w:rsidR="006E601B" w:rsidRPr="00CB0F23">
        <w:rPr>
          <w:rFonts w:asciiTheme="majorBidi" w:hAnsiTheme="majorBidi" w:cstheme="majorBidi"/>
          <w:sz w:val="24"/>
          <w:szCs w:val="24"/>
        </w:rPr>
        <w:t xml:space="preserve">rug induced liver injury can be severe and even fatal, but </w:t>
      </w:r>
      <w:r w:rsidR="006E601B">
        <w:rPr>
          <w:rFonts w:asciiTheme="majorBidi" w:hAnsiTheme="majorBidi" w:cstheme="majorBidi"/>
          <w:sz w:val="24"/>
          <w:szCs w:val="24"/>
        </w:rPr>
        <w:t xml:space="preserve">it </w:t>
      </w:r>
      <w:r w:rsidR="006E601B" w:rsidRPr="00CB0F23">
        <w:rPr>
          <w:rFonts w:asciiTheme="majorBidi" w:hAnsiTheme="majorBidi" w:cstheme="majorBidi"/>
          <w:sz w:val="24"/>
          <w:szCs w:val="24"/>
        </w:rPr>
        <w:t>is usually reversed by discontinuation of the offending agent.  To continue a medication in the face of drug induced liver injury can have serious consequences</w:t>
      </w:r>
      <w:r w:rsidR="006E601B">
        <w:rPr>
          <w:rFonts w:asciiTheme="majorBidi" w:hAnsiTheme="majorBidi" w:cstheme="majorBidi"/>
          <w:sz w:val="24"/>
          <w:szCs w:val="24"/>
        </w:rPr>
        <w:t xml:space="preserve"> (3)</w:t>
      </w:r>
      <w:r w:rsidR="006E601B" w:rsidRPr="00CB0F23">
        <w:rPr>
          <w:rFonts w:asciiTheme="majorBidi" w:hAnsiTheme="majorBidi" w:cstheme="majorBidi"/>
          <w:sz w:val="24"/>
          <w:szCs w:val="24"/>
        </w:rPr>
        <w:t>.</w:t>
      </w:r>
      <w:r w:rsidR="0017390C">
        <w:rPr>
          <w:rFonts w:asciiTheme="majorBidi" w:hAnsiTheme="majorBidi" w:cstheme="majorBidi"/>
          <w:sz w:val="24"/>
          <w:szCs w:val="24"/>
        </w:rPr>
        <w:t xml:space="preserve"> </w:t>
      </w:r>
      <w:r w:rsidR="00554907" w:rsidRPr="00A448A9">
        <w:rPr>
          <w:rFonts w:asciiTheme="majorBidi" w:hAnsiTheme="majorBidi" w:cstheme="majorBidi"/>
          <w:sz w:val="24"/>
          <w:szCs w:val="24"/>
        </w:rPr>
        <w:t xml:space="preserve">Patients who have hepatocellular DILI with jaundice have at least a 10% chance of dying from the injury and DILI patients that progress to acute liver failure have only 25% chance of </w:t>
      </w:r>
      <w:r w:rsidR="00506245" w:rsidRPr="00A448A9">
        <w:rPr>
          <w:rFonts w:asciiTheme="majorBidi" w:hAnsiTheme="majorBidi" w:cstheme="majorBidi"/>
          <w:sz w:val="24"/>
          <w:szCs w:val="24"/>
        </w:rPr>
        <w:t xml:space="preserve">spontaneous </w:t>
      </w:r>
      <w:r w:rsidR="00554907" w:rsidRPr="00A448A9">
        <w:rPr>
          <w:rFonts w:asciiTheme="majorBidi" w:hAnsiTheme="majorBidi" w:cstheme="majorBidi"/>
          <w:sz w:val="24"/>
          <w:szCs w:val="24"/>
        </w:rPr>
        <w:t>recovery</w:t>
      </w:r>
      <w:r w:rsidR="006E601B">
        <w:rPr>
          <w:rFonts w:asciiTheme="majorBidi" w:hAnsiTheme="majorBidi" w:cstheme="majorBidi"/>
          <w:sz w:val="24"/>
          <w:szCs w:val="24"/>
        </w:rPr>
        <w:t>(4</w:t>
      </w:r>
      <w:r w:rsidR="00FB5B65">
        <w:rPr>
          <w:rFonts w:asciiTheme="majorBidi" w:hAnsiTheme="majorBidi" w:cstheme="majorBidi"/>
          <w:sz w:val="24"/>
          <w:szCs w:val="24"/>
        </w:rPr>
        <w:t>)</w:t>
      </w:r>
      <w:r w:rsidR="00554907" w:rsidRPr="00A448A9">
        <w:rPr>
          <w:rFonts w:asciiTheme="majorBidi" w:hAnsiTheme="majorBidi" w:cstheme="majorBidi"/>
          <w:sz w:val="24"/>
          <w:szCs w:val="24"/>
        </w:rPr>
        <w:t>.</w:t>
      </w:r>
      <w:r w:rsidR="0084212B" w:rsidRPr="00A448A9">
        <w:rPr>
          <w:rFonts w:asciiTheme="majorBidi" w:hAnsiTheme="majorBidi" w:cstheme="majorBidi"/>
          <w:sz w:val="24"/>
          <w:szCs w:val="24"/>
        </w:rPr>
        <w:t xml:space="preserve"> To sum it up, DILI is an uncommon adverse drug reaction of increasing importance to the medical community, pharmaceutical industry, regulatory agencies and the general public.</w:t>
      </w:r>
    </w:p>
    <w:p w:rsidR="008C17E0" w:rsidRPr="00A448A9" w:rsidRDefault="002C7B79" w:rsidP="00CA6D53">
      <w:pPr>
        <w:jc w:val="both"/>
        <w:rPr>
          <w:rFonts w:asciiTheme="majorBidi" w:hAnsiTheme="majorBidi" w:cstheme="majorBidi"/>
          <w:b/>
          <w:bCs/>
          <w:sz w:val="24"/>
          <w:szCs w:val="24"/>
          <w:u w:val="single"/>
        </w:rPr>
      </w:pPr>
      <w:r>
        <w:rPr>
          <w:rFonts w:asciiTheme="majorBidi" w:hAnsiTheme="majorBidi" w:cstheme="majorBidi"/>
          <w:b/>
          <w:bCs/>
          <w:sz w:val="24"/>
          <w:szCs w:val="24"/>
          <w:u w:val="single"/>
        </w:rPr>
        <w:t>Difficulties in Clinical Research in the Field of Drug Induced Liver Injury</w:t>
      </w:r>
      <w:r w:rsidR="00C80137" w:rsidRPr="00A448A9">
        <w:rPr>
          <w:rFonts w:asciiTheme="majorBidi" w:hAnsiTheme="majorBidi" w:cstheme="majorBidi"/>
          <w:b/>
          <w:bCs/>
          <w:sz w:val="24"/>
          <w:szCs w:val="24"/>
          <w:u w:val="single"/>
        </w:rPr>
        <w:t>:</w:t>
      </w:r>
    </w:p>
    <w:p w:rsidR="00C80137" w:rsidRDefault="00A448A9" w:rsidP="00CA6D53">
      <w:pPr>
        <w:jc w:val="both"/>
        <w:rPr>
          <w:rFonts w:asciiTheme="majorBidi" w:hAnsiTheme="majorBidi" w:cstheme="majorBidi"/>
          <w:sz w:val="24"/>
          <w:szCs w:val="24"/>
        </w:rPr>
      </w:pPr>
      <w:r>
        <w:rPr>
          <w:rFonts w:asciiTheme="majorBidi" w:hAnsiTheme="majorBidi" w:cstheme="majorBidi"/>
          <w:sz w:val="24"/>
          <w:szCs w:val="24"/>
        </w:rPr>
        <w:t xml:space="preserve">DILI is a very challenging disease characterized by multiple clinical manifestations and </w:t>
      </w:r>
      <w:r w:rsidR="002801E1">
        <w:rPr>
          <w:rFonts w:asciiTheme="majorBidi" w:hAnsiTheme="majorBidi" w:cstheme="majorBidi"/>
          <w:sz w:val="24"/>
          <w:szCs w:val="24"/>
        </w:rPr>
        <w:t xml:space="preserve">a large spectrum of clinical severity. </w:t>
      </w:r>
      <w:r w:rsidR="00A665CB">
        <w:rPr>
          <w:rFonts w:asciiTheme="majorBidi" w:hAnsiTheme="majorBidi" w:cstheme="majorBidi"/>
          <w:sz w:val="24"/>
          <w:szCs w:val="24"/>
        </w:rPr>
        <w:t>Data from United States have shown that antibiotics were the drug class mostly frequently associated with non-fulminant drug-induced hepatitis. Diagnosis of DILI requires physicians’ awareness and up to-date knowledge of the condition to generate any sort of suspici</w:t>
      </w:r>
      <w:r w:rsidR="00720686">
        <w:rPr>
          <w:rFonts w:asciiTheme="majorBidi" w:hAnsiTheme="majorBidi" w:cstheme="majorBidi"/>
          <w:sz w:val="24"/>
          <w:szCs w:val="24"/>
        </w:rPr>
        <w:t>on</w:t>
      </w:r>
      <w:r w:rsidR="00A665CB">
        <w:rPr>
          <w:rFonts w:asciiTheme="majorBidi" w:hAnsiTheme="majorBidi" w:cstheme="majorBidi"/>
          <w:sz w:val="24"/>
          <w:szCs w:val="24"/>
        </w:rPr>
        <w:t>, moreover, the need of clinical skills to critically evaluate the heterogeneous presentation of liver toxicity</w:t>
      </w:r>
      <w:r w:rsidR="00255B38">
        <w:rPr>
          <w:rFonts w:asciiTheme="majorBidi" w:hAnsiTheme="majorBidi" w:cstheme="majorBidi"/>
          <w:sz w:val="24"/>
          <w:szCs w:val="24"/>
        </w:rPr>
        <w:t xml:space="preserve"> is also an added challenge</w:t>
      </w:r>
      <w:r w:rsidR="00A665CB">
        <w:rPr>
          <w:rFonts w:asciiTheme="majorBidi" w:hAnsiTheme="majorBidi" w:cstheme="majorBidi"/>
          <w:sz w:val="24"/>
          <w:szCs w:val="24"/>
        </w:rPr>
        <w:t xml:space="preserve">. </w:t>
      </w:r>
      <w:r w:rsidR="009532F2">
        <w:rPr>
          <w:rFonts w:asciiTheme="majorBidi" w:hAnsiTheme="majorBidi" w:cstheme="majorBidi"/>
          <w:sz w:val="24"/>
          <w:szCs w:val="24"/>
        </w:rPr>
        <w:t xml:space="preserve">There is a dire need to apply stringent criteria in order to diagnose </w:t>
      </w:r>
      <w:r w:rsidR="00255B38">
        <w:rPr>
          <w:rFonts w:asciiTheme="majorBidi" w:hAnsiTheme="majorBidi" w:cstheme="majorBidi"/>
          <w:sz w:val="24"/>
          <w:szCs w:val="24"/>
        </w:rPr>
        <w:t>DILI;</w:t>
      </w:r>
      <w:r w:rsidR="009532F2">
        <w:rPr>
          <w:rFonts w:asciiTheme="majorBidi" w:hAnsiTheme="majorBidi" w:cstheme="majorBidi"/>
          <w:sz w:val="24"/>
          <w:szCs w:val="24"/>
        </w:rPr>
        <w:t xml:space="preserve"> indeed, establishing a temporal relationship (causality) between the drugs and liver damage is a difficult task, particularly when the patient is receiving multiple medications including more than one potential hepatotoxic drug.</w:t>
      </w:r>
    </w:p>
    <w:p w:rsidR="00B66623" w:rsidRDefault="00B66623" w:rsidP="00D6332F">
      <w:pPr>
        <w:jc w:val="both"/>
        <w:rPr>
          <w:rFonts w:asciiTheme="majorBidi" w:hAnsiTheme="majorBidi" w:cstheme="majorBidi"/>
          <w:sz w:val="24"/>
          <w:szCs w:val="24"/>
        </w:rPr>
      </w:pPr>
      <w:r>
        <w:rPr>
          <w:rFonts w:asciiTheme="majorBidi" w:hAnsiTheme="majorBidi" w:cstheme="majorBidi"/>
          <w:sz w:val="24"/>
          <w:szCs w:val="24"/>
        </w:rPr>
        <w:t>DILI also lacks specific markers and the intentional drug re-challenge that could con</w:t>
      </w:r>
      <w:r w:rsidR="00D6332F">
        <w:rPr>
          <w:rFonts w:asciiTheme="majorBidi" w:hAnsiTheme="majorBidi" w:cstheme="majorBidi"/>
          <w:sz w:val="24"/>
          <w:szCs w:val="24"/>
        </w:rPr>
        <w:t xml:space="preserve">firm a hepatotoxicity suspicion, is </w:t>
      </w:r>
      <w:r>
        <w:rPr>
          <w:rFonts w:asciiTheme="majorBidi" w:hAnsiTheme="majorBidi" w:cstheme="majorBidi"/>
          <w:sz w:val="24"/>
          <w:szCs w:val="24"/>
        </w:rPr>
        <w:t>unethical and therefore not recommendable. All the above mentioned confounding factors together with the ever-increasing number of reports implicating pharmacologic</w:t>
      </w:r>
      <w:r w:rsidR="00D6332F">
        <w:rPr>
          <w:rFonts w:asciiTheme="majorBidi" w:hAnsiTheme="majorBidi" w:cstheme="majorBidi"/>
          <w:sz w:val="24"/>
          <w:szCs w:val="24"/>
        </w:rPr>
        <w:t>al</w:t>
      </w:r>
      <w:r>
        <w:rPr>
          <w:rFonts w:asciiTheme="majorBidi" w:hAnsiTheme="majorBidi" w:cstheme="majorBidi"/>
          <w:sz w:val="24"/>
          <w:szCs w:val="24"/>
        </w:rPr>
        <w:t xml:space="preserve"> agents and herbs in liver toxicity makes the field of DILI particularly fascinating and difficult.</w:t>
      </w:r>
      <w:r w:rsidR="005C3A24">
        <w:rPr>
          <w:rFonts w:asciiTheme="majorBidi" w:hAnsiTheme="majorBidi" w:cstheme="majorBidi"/>
          <w:sz w:val="24"/>
          <w:szCs w:val="24"/>
        </w:rPr>
        <w:t xml:space="preserve"> However, the main role of the causality scale evaluation is to assess the temporal relationship between the drug initiation time and development of abnormal liver enzymes and to exclude other causes of liver injury.</w:t>
      </w:r>
    </w:p>
    <w:p w:rsidR="005C3A24" w:rsidRDefault="005C3A24" w:rsidP="00FF0F28">
      <w:pPr>
        <w:jc w:val="both"/>
        <w:rPr>
          <w:rFonts w:asciiTheme="majorBidi" w:hAnsiTheme="majorBidi" w:cstheme="majorBidi"/>
          <w:sz w:val="24"/>
          <w:szCs w:val="24"/>
        </w:rPr>
      </w:pPr>
      <w:r>
        <w:rPr>
          <w:rFonts w:asciiTheme="majorBidi" w:hAnsiTheme="majorBidi" w:cstheme="majorBidi"/>
          <w:sz w:val="24"/>
          <w:szCs w:val="24"/>
        </w:rPr>
        <w:t>Moreover, several circumstances such as pharmaceutical policies and prescription habits, ethnicity, environmental and genetic factors appear to influence not only the incidence, but also the clinical form and DILI’s severity.</w:t>
      </w:r>
    </w:p>
    <w:p w:rsidR="005C3A24" w:rsidRDefault="00CE6A6A" w:rsidP="00472D6A">
      <w:pPr>
        <w:jc w:val="both"/>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 xml:space="preserve">Why </w:t>
      </w:r>
      <w:r w:rsidR="00645C70">
        <w:rPr>
          <w:rFonts w:asciiTheme="majorBidi" w:hAnsiTheme="majorBidi" w:cstheme="majorBidi"/>
          <w:b/>
          <w:bCs/>
          <w:sz w:val="24"/>
          <w:szCs w:val="24"/>
          <w:u w:val="single"/>
        </w:rPr>
        <w:t xml:space="preserve">is </w:t>
      </w:r>
      <w:r w:rsidR="001125E2">
        <w:rPr>
          <w:rFonts w:asciiTheme="majorBidi" w:hAnsiTheme="majorBidi" w:cstheme="majorBidi"/>
          <w:b/>
          <w:bCs/>
          <w:sz w:val="24"/>
          <w:szCs w:val="24"/>
          <w:u w:val="single"/>
        </w:rPr>
        <w:t>there</w:t>
      </w:r>
      <w:r w:rsidR="00645C70">
        <w:rPr>
          <w:rFonts w:asciiTheme="majorBidi" w:hAnsiTheme="majorBidi" w:cstheme="majorBidi"/>
          <w:b/>
          <w:bCs/>
          <w:sz w:val="24"/>
          <w:szCs w:val="24"/>
          <w:u w:val="single"/>
        </w:rPr>
        <w:t xml:space="preserve"> a Need to S</w:t>
      </w:r>
      <w:r>
        <w:rPr>
          <w:rFonts w:asciiTheme="majorBidi" w:hAnsiTheme="majorBidi" w:cstheme="majorBidi"/>
          <w:b/>
          <w:bCs/>
          <w:sz w:val="24"/>
          <w:szCs w:val="24"/>
          <w:u w:val="single"/>
        </w:rPr>
        <w:t xml:space="preserve">etup a DILI </w:t>
      </w:r>
      <w:r w:rsidR="001125E2">
        <w:rPr>
          <w:rFonts w:asciiTheme="majorBidi" w:hAnsiTheme="majorBidi" w:cstheme="majorBidi"/>
          <w:b/>
          <w:bCs/>
          <w:sz w:val="24"/>
          <w:szCs w:val="24"/>
          <w:u w:val="single"/>
        </w:rPr>
        <w:t>Network</w:t>
      </w:r>
      <w:r w:rsidR="001125E2" w:rsidRPr="005C3A24">
        <w:rPr>
          <w:rFonts w:asciiTheme="majorBidi" w:hAnsiTheme="majorBidi" w:cstheme="majorBidi"/>
          <w:b/>
          <w:bCs/>
          <w:sz w:val="24"/>
          <w:szCs w:val="24"/>
          <w:u w:val="single"/>
        </w:rPr>
        <w:t>?</w:t>
      </w:r>
    </w:p>
    <w:p w:rsidR="00472D6A" w:rsidRDefault="00307295" w:rsidP="005C3A24">
      <w:pPr>
        <w:jc w:val="both"/>
        <w:rPr>
          <w:rFonts w:asciiTheme="majorBidi" w:hAnsiTheme="majorBidi" w:cstheme="majorBidi"/>
          <w:sz w:val="24"/>
          <w:szCs w:val="24"/>
        </w:rPr>
      </w:pPr>
      <w:r>
        <w:rPr>
          <w:rFonts w:asciiTheme="majorBidi" w:hAnsiTheme="majorBidi" w:cstheme="majorBidi"/>
          <w:sz w:val="24"/>
          <w:szCs w:val="24"/>
        </w:rPr>
        <w:t>Due to the absence of controlled trials and incomplete post-marketing studies, the true incidence of hepatotoxicity is often underestimated.  These poorly designed post-marketing studies have generated unreliable data on DILI. The inherited flaws in these analyses have always resulted in the miscalculation of the number of exposed individuals whenever a drug is commercially available.</w:t>
      </w:r>
    </w:p>
    <w:p w:rsidR="00B3033C" w:rsidRDefault="00B3033C" w:rsidP="00720686">
      <w:pPr>
        <w:jc w:val="both"/>
        <w:rPr>
          <w:rFonts w:asciiTheme="majorBidi" w:hAnsiTheme="majorBidi" w:cstheme="majorBidi"/>
          <w:sz w:val="24"/>
          <w:szCs w:val="24"/>
        </w:rPr>
      </w:pPr>
      <w:r>
        <w:rPr>
          <w:rFonts w:asciiTheme="majorBidi" w:hAnsiTheme="majorBidi" w:cstheme="majorBidi"/>
          <w:sz w:val="24"/>
          <w:szCs w:val="24"/>
        </w:rPr>
        <w:t>Nevertheless, for many drugs no post marketing studies have been performed till date. The only way to overcome this lack of information is to</w:t>
      </w:r>
      <w:r w:rsidR="004B1441">
        <w:rPr>
          <w:rFonts w:asciiTheme="majorBidi" w:hAnsiTheme="majorBidi" w:cstheme="majorBidi"/>
          <w:sz w:val="24"/>
          <w:szCs w:val="24"/>
        </w:rPr>
        <w:t xml:space="preserve"> first</w:t>
      </w:r>
      <w:r>
        <w:rPr>
          <w:rFonts w:asciiTheme="majorBidi" w:hAnsiTheme="majorBidi" w:cstheme="majorBidi"/>
          <w:sz w:val="24"/>
          <w:szCs w:val="24"/>
        </w:rPr>
        <w:t xml:space="preserve"> establish a DILI </w:t>
      </w:r>
      <w:r w:rsidR="00720686">
        <w:rPr>
          <w:rFonts w:asciiTheme="majorBidi" w:hAnsiTheme="majorBidi" w:cstheme="majorBidi"/>
          <w:sz w:val="24"/>
          <w:szCs w:val="24"/>
        </w:rPr>
        <w:t>network</w:t>
      </w:r>
      <w:r>
        <w:rPr>
          <w:rFonts w:asciiTheme="majorBidi" w:hAnsiTheme="majorBidi" w:cstheme="majorBidi"/>
          <w:sz w:val="24"/>
          <w:szCs w:val="24"/>
        </w:rPr>
        <w:t xml:space="preserve"> </w:t>
      </w:r>
      <w:r w:rsidR="004B1441">
        <w:rPr>
          <w:rFonts w:asciiTheme="majorBidi" w:hAnsiTheme="majorBidi" w:cstheme="majorBidi"/>
          <w:sz w:val="24"/>
          <w:szCs w:val="24"/>
        </w:rPr>
        <w:t xml:space="preserve">locally </w:t>
      </w:r>
      <w:r>
        <w:rPr>
          <w:rFonts w:asciiTheme="majorBidi" w:hAnsiTheme="majorBidi" w:cstheme="majorBidi"/>
          <w:sz w:val="24"/>
          <w:szCs w:val="24"/>
        </w:rPr>
        <w:t>at Aga Khan Universi</w:t>
      </w:r>
      <w:r w:rsidR="00ED4379">
        <w:rPr>
          <w:rFonts w:asciiTheme="majorBidi" w:hAnsiTheme="majorBidi" w:cstheme="majorBidi"/>
          <w:sz w:val="24"/>
          <w:szCs w:val="24"/>
        </w:rPr>
        <w:t>ty Hospital, Karachi and then expand it nationally, regionally and globally.</w:t>
      </w:r>
    </w:p>
    <w:p w:rsidR="00B3033C" w:rsidRDefault="00645C70" w:rsidP="005C3A24">
      <w:pPr>
        <w:jc w:val="both"/>
        <w:rPr>
          <w:rFonts w:asciiTheme="majorBidi" w:hAnsiTheme="majorBidi" w:cstheme="majorBidi"/>
          <w:b/>
          <w:bCs/>
          <w:sz w:val="24"/>
          <w:szCs w:val="24"/>
          <w:u w:val="single"/>
        </w:rPr>
      </w:pPr>
      <w:r>
        <w:rPr>
          <w:rFonts w:asciiTheme="majorBidi" w:hAnsiTheme="majorBidi" w:cstheme="majorBidi"/>
          <w:b/>
          <w:bCs/>
          <w:sz w:val="24"/>
          <w:szCs w:val="24"/>
          <w:u w:val="single"/>
        </w:rPr>
        <w:t xml:space="preserve">How Should the Main DILI Network at AKUH </w:t>
      </w:r>
      <w:r w:rsidR="001125E2">
        <w:rPr>
          <w:rFonts w:asciiTheme="majorBidi" w:hAnsiTheme="majorBidi" w:cstheme="majorBidi"/>
          <w:b/>
          <w:bCs/>
          <w:sz w:val="24"/>
          <w:szCs w:val="24"/>
          <w:u w:val="single"/>
        </w:rPr>
        <w:t>Operate?</w:t>
      </w:r>
    </w:p>
    <w:p w:rsidR="00A4164C" w:rsidRDefault="00A4164C" w:rsidP="00E70BEA">
      <w:pPr>
        <w:jc w:val="both"/>
        <w:rPr>
          <w:rFonts w:asciiTheme="majorBidi" w:hAnsiTheme="majorBidi" w:cstheme="majorBidi"/>
          <w:sz w:val="24"/>
          <w:szCs w:val="24"/>
        </w:rPr>
      </w:pPr>
      <w:r>
        <w:rPr>
          <w:rFonts w:asciiTheme="majorBidi" w:hAnsiTheme="majorBidi" w:cstheme="majorBidi"/>
          <w:sz w:val="24"/>
          <w:szCs w:val="24"/>
        </w:rPr>
        <w:t xml:space="preserve">The lack of a central DILI registry where physicians can centralize reports on hepatotoxic events occurring within the city constitutes a major epidemiological deficiency in the liver toxicity field within our country. Information on hepatotoxicity in Pakistan is scanty and usually comes from case reports of the patients. The lack of information regarding the incidence and particular characteristics of DILI makes it necessary to implement a </w:t>
      </w:r>
      <w:r w:rsidR="006D0CAB">
        <w:rPr>
          <w:rFonts w:asciiTheme="majorBidi" w:hAnsiTheme="majorBidi" w:cstheme="majorBidi"/>
          <w:sz w:val="24"/>
          <w:szCs w:val="24"/>
        </w:rPr>
        <w:t xml:space="preserve">centralized </w:t>
      </w:r>
      <w:r>
        <w:rPr>
          <w:rFonts w:asciiTheme="majorBidi" w:hAnsiTheme="majorBidi" w:cstheme="majorBidi"/>
          <w:sz w:val="24"/>
          <w:szCs w:val="24"/>
        </w:rPr>
        <w:t xml:space="preserve">data registry system that would allow us to include data from </w:t>
      </w:r>
      <w:r w:rsidR="009C68A0">
        <w:rPr>
          <w:rFonts w:asciiTheme="majorBidi" w:hAnsiTheme="majorBidi" w:cstheme="majorBidi"/>
          <w:sz w:val="24"/>
          <w:szCs w:val="24"/>
        </w:rPr>
        <w:t xml:space="preserve">major </w:t>
      </w:r>
      <w:r>
        <w:rPr>
          <w:rFonts w:asciiTheme="majorBidi" w:hAnsiTheme="majorBidi" w:cstheme="majorBidi"/>
          <w:sz w:val="24"/>
          <w:szCs w:val="24"/>
        </w:rPr>
        <w:t>tertiary care hospitals within the metropolitan city and record data prospectively over time. Physicians using a structured and uniform protocol</w:t>
      </w:r>
      <w:r w:rsidR="00E70BEA">
        <w:rPr>
          <w:rFonts w:asciiTheme="majorBidi" w:hAnsiTheme="majorBidi" w:cstheme="majorBidi"/>
          <w:sz w:val="24"/>
          <w:szCs w:val="24"/>
        </w:rPr>
        <w:t xml:space="preserve">, </w:t>
      </w:r>
      <w:r>
        <w:rPr>
          <w:rFonts w:asciiTheme="majorBidi" w:hAnsiTheme="majorBidi" w:cstheme="majorBidi"/>
          <w:sz w:val="24"/>
          <w:szCs w:val="24"/>
        </w:rPr>
        <w:t xml:space="preserve">methodologically </w:t>
      </w:r>
      <w:r w:rsidR="008801D5">
        <w:rPr>
          <w:rFonts w:asciiTheme="majorBidi" w:hAnsiTheme="majorBidi" w:cstheme="majorBidi"/>
          <w:sz w:val="24"/>
          <w:szCs w:val="24"/>
        </w:rPr>
        <w:t>well-</w:t>
      </w:r>
      <w:r w:rsidR="007631D4">
        <w:rPr>
          <w:rFonts w:asciiTheme="majorBidi" w:hAnsiTheme="majorBidi" w:cstheme="majorBidi"/>
          <w:sz w:val="24"/>
          <w:szCs w:val="24"/>
        </w:rPr>
        <w:t xml:space="preserve">equipped </w:t>
      </w:r>
      <w:r w:rsidR="00D2795B">
        <w:rPr>
          <w:rFonts w:asciiTheme="majorBidi" w:hAnsiTheme="majorBidi" w:cstheme="majorBidi"/>
          <w:sz w:val="24"/>
          <w:szCs w:val="24"/>
        </w:rPr>
        <w:t>to</w:t>
      </w:r>
      <w:ins w:id="0" w:author="Home" w:date="2017-06-18T12:22:00Z">
        <w:r w:rsidR="009C68A0">
          <w:rPr>
            <w:rFonts w:asciiTheme="majorBidi" w:hAnsiTheme="majorBidi" w:cstheme="majorBidi"/>
            <w:sz w:val="24"/>
            <w:szCs w:val="24"/>
          </w:rPr>
          <w:t xml:space="preserve"> </w:t>
        </w:r>
      </w:ins>
      <w:r w:rsidR="00DE473C">
        <w:rPr>
          <w:rFonts w:asciiTheme="majorBidi" w:hAnsiTheme="majorBidi" w:cstheme="majorBidi"/>
          <w:sz w:val="24"/>
          <w:szCs w:val="24"/>
        </w:rPr>
        <w:t>the protocol</w:t>
      </w:r>
      <w:r w:rsidR="00D2795B">
        <w:rPr>
          <w:rFonts w:asciiTheme="majorBidi" w:hAnsiTheme="majorBidi" w:cstheme="majorBidi"/>
          <w:sz w:val="24"/>
          <w:szCs w:val="24"/>
        </w:rPr>
        <w:t>,</w:t>
      </w:r>
      <w:r w:rsidR="006C6580">
        <w:rPr>
          <w:rFonts w:asciiTheme="majorBidi" w:hAnsiTheme="majorBidi" w:cstheme="majorBidi"/>
          <w:sz w:val="24"/>
          <w:szCs w:val="24"/>
        </w:rPr>
        <w:t xml:space="preserve"> </w:t>
      </w:r>
      <w:r>
        <w:rPr>
          <w:rFonts w:asciiTheme="majorBidi" w:hAnsiTheme="majorBidi" w:cstheme="majorBidi"/>
          <w:sz w:val="24"/>
          <w:szCs w:val="24"/>
        </w:rPr>
        <w:t xml:space="preserve">would provide </w:t>
      </w:r>
      <w:r w:rsidR="00D2795B">
        <w:rPr>
          <w:rFonts w:asciiTheme="majorBidi" w:hAnsiTheme="majorBidi" w:cstheme="majorBidi"/>
          <w:sz w:val="24"/>
          <w:szCs w:val="24"/>
        </w:rPr>
        <w:t>valuable</w:t>
      </w:r>
      <w:r>
        <w:rPr>
          <w:rFonts w:asciiTheme="majorBidi" w:hAnsiTheme="majorBidi" w:cstheme="majorBidi"/>
          <w:sz w:val="24"/>
          <w:szCs w:val="24"/>
        </w:rPr>
        <w:t xml:space="preserve"> information to identify the characteristics of patients, drugs or herbal medicines more frequently involved in DILI, pattern</w:t>
      </w:r>
      <w:r w:rsidR="00DE473C">
        <w:rPr>
          <w:rFonts w:asciiTheme="majorBidi" w:hAnsiTheme="majorBidi" w:cstheme="majorBidi"/>
          <w:sz w:val="24"/>
          <w:szCs w:val="24"/>
        </w:rPr>
        <w:t>s</w:t>
      </w:r>
      <w:r>
        <w:rPr>
          <w:rFonts w:asciiTheme="majorBidi" w:hAnsiTheme="majorBidi" w:cstheme="majorBidi"/>
          <w:sz w:val="24"/>
          <w:szCs w:val="24"/>
        </w:rPr>
        <w:t xml:space="preserve"> of liver injury and its associated outcome.</w:t>
      </w:r>
    </w:p>
    <w:p w:rsidR="00C520CD" w:rsidRDefault="00C520CD" w:rsidP="00720686">
      <w:pPr>
        <w:jc w:val="both"/>
        <w:rPr>
          <w:rFonts w:asciiTheme="majorBidi" w:hAnsiTheme="majorBidi" w:cstheme="majorBidi"/>
          <w:sz w:val="24"/>
          <w:szCs w:val="24"/>
        </w:rPr>
      </w:pPr>
      <w:r w:rsidRPr="00A448A9">
        <w:rPr>
          <w:rFonts w:asciiTheme="majorBidi" w:hAnsiTheme="majorBidi" w:cstheme="majorBidi"/>
          <w:sz w:val="24"/>
          <w:szCs w:val="24"/>
        </w:rPr>
        <w:t xml:space="preserve">A Drug Induced Liver Injury (DILI) </w:t>
      </w:r>
      <w:r w:rsidR="009C68A0">
        <w:rPr>
          <w:rFonts w:asciiTheme="majorBidi" w:hAnsiTheme="majorBidi" w:cstheme="majorBidi"/>
          <w:sz w:val="24"/>
          <w:szCs w:val="24"/>
        </w:rPr>
        <w:t>network</w:t>
      </w:r>
      <w:r w:rsidR="009C68A0" w:rsidRPr="00A448A9">
        <w:rPr>
          <w:rFonts w:asciiTheme="majorBidi" w:hAnsiTheme="majorBidi" w:cstheme="majorBidi"/>
          <w:sz w:val="24"/>
          <w:szCs w:val="24"/>
        </w:rPr>
        <w:t xml:space="preserve"> </w:t>
      </w:r>
      <w:r w:rsidRPr="00A448A9">
        <w:rPr>
          <w:rFonts w:asciiTheme="majorBidi" w:hAnsiTheme="majorBidi" w:cstheme="majorBidi"/>
          <w:sz w:val="24"/>
          <w:szCs w:val="24"/>
        </w:rPr>
        <w:t xml:space="preserve">will be </w:t>
      </w:r>
      <w:r w:rsidR="00DE473C">
        <w:rPr>
          <w:rFonts w:asciiTheme="majorBidi" w:hAnsiTheme="majorBidi" w:cstheme="majorBidi"/>
          <w:sz w:val="24"/>
          <w:szCs w:val="24"/>
        </w:rPr>
        <w:t>established</w:t>
      </w:r>
      <w:r w:rsidRPr="00A448A9">
        <w:rPr>
          <w:rFonts w:asciiTheme="majorBidi" w:hAnsiTheme="majorBidi" w:cstheme="majorBidi"/>
          <w:sz w:val="24"/>
          <w:szCs w:val="24"/>
        </w:rPr>
        <w:t xml:space="preserve"> at Aga Khan University Hospital (AKUH). We will </w:t>
      </w:r>
      <w:r w:rsidR="006C6580" w:rsidRPr="00A448A9">
        <w:rPr>
          <w:rFonts w:asciiTheme="majorBidi" w:hAnsiTheme="majorBidi" w:cstheme="majorBidi"/>
          <w:sz w:val="24"/>
          <w:szCs w:val="24"/>
        </w:rPr>
        <w:t>need</w:t>
      </w:r>
      <w:r w:rsidRPr="00A448A9">
        <w:rPr>
          <w:rFonts w:asciiTheme="majorBidi" w:hAnsiTheme="majorBidi" w:cstheme="majorBidi"/>
          <w:sz w:val="24"/>
          <w:szCs w:val="24"/>
        </w:rPr>
        <w:t xml:space="preserve"> </w:t>
      </w:r>
      <w:r w:rsidR="009C68A0">
        <w:rPr>
          <w:rFonts w:asciiTheme="majorBidi" w:hAnsiTheme="majorBidi" w:cstheme="majorBidi"/>
          <w:sz w:val="24"/>
          <w:szCs w:val="24"/>
        </w:rPr>
        <w:t xml:space="preserve">a desk </w:t>
      </w:r>
      <w:r w:rsidRPr="00A448A9">
        <w:rPr>
          <w:rFonts w:asciiTheme="majorBidi" w:hAnsiTheme="majorBidi" w:cstheme="majorBidi"/>
          <w:sz w:val="24"/>
          <w:szCs w:val="24"/>
        </w:rPr>
        <w:t xml:space="preserve">space </w:t>
      </w:r>
      <w:r w:rsidR="00DE473C">
        <w:rPr>
          <w:rFonts w:asciiTheme="majorBidi" w:hAnsiTheme="majorBidi" w:cstheme="majorBidi"/>
          <w:sz w:val="24"/>
          <w:szCs w:val="24"/>
        </w:rPr>
        <w:t xml:space="preserve">either </w:t>
      </w:r>
      <w:r w:rsidRPr="00A448A9">
        <w:rPr>
          <w:rFonts w:asciiTheme="majorBidi" w:hAnsiTheme="majorBidi" w:cstheme="majorBidi"/>
          <w:sz w:val="24"/>
          <w:szCs w:val="24"/>
        </w:rPr>
        <w:t xml:space="preserve">in the </w:t>
      </w:r>
      <w:r w:rsidR="009C68A0">
        <w:rPr>
          <w:rFonts w:asciiTheme="majorBidi" w:hAnsiTheme="majorBidi" w:cstheme="majorBidi"/>
          <w:sz w:val="24"/>
          <w:szCs w:val="24"/>
        </w:rPr>
        <w:t xml:space="preserve">Department of Pharmacy or Department of Medicine </w:t>
      </w:r>
      <w:r w:rsidR="00403577">
        <w:rPr>
          <w:rFonts w:asciiTheme="majorBidi" w:hAnsiTheme="majorBidi" w:cstheme="majorBidi"/>
          <w:sz w:val="24"/>
          <w:szCs w:val="24"/>
        </w:rPr>
        <w:t xml:space="preserve">to fully run the </w:t>
      </w:r>
      <w:r w:rsidR="00B203E3">
        <w:rPr>
          <w:rFonts w:asciiTheme="majorBidi" w:hAnsiTheme="majorBidi" w:cstheme="majorBidi"/>
          <w:sz w:val="24"/>
          <w:szCs w:val="24"/>
        </w:rPr>
        <w:t xml:space="preserve">local </w:t>
      </w:r>
      <w:r w:rsidR="00403577">
        <w:rPr>
          <w:rFonts w:asciiTheme="majorBidi" w:hAnsiTheme="majorBidi" w:cstheme="majorBidi"/>
          <w:sz w:val="24"/>
          <w:szCs w:val="24"/>
        </w:rPr>
        <w:t xml:space="preserve">DILI </w:t>
      </w:r>
      <w:r w:rsidR="009C68A0">
        <w:rPr>
          <w:rFonts w:asciiTheme="majorBidi" w:hAnsiTheme="majorBidi" w:cstheme="majorBidi"/>
          <w:sz w:val="24"/>
          <w:szCs w:val="24"/>
        </w:rPr>
        <w:t>network</w:t>
      </w:r>
      <w:r w:rsidRPr="00A448A9">
        <w:rPr>
          <w:rFonts w:asciiTheme="majorBidi" w:hAnsiTheme="majorBidi" w:cstheme="majorBidi"/>
          <w:sz w:val="24"/>
          <w:szCs w:val="24"/>
        </w:rPr>
        <w:t xml:space="preserve">. </w:t>
      </w:r>
      <w:r w:rsidR="00403577">
        <w:rPr>
          <w:rFonts w:asciiTheme="majorBidi" w:hAnsiTheme="majorBidi" w:cstheme="majorBidi"/>
          <w:sz w:val="24"/>
          <w:szCs w:val="24"/>
        </w:rPr>
        <w:t>Five</w:t>
      </w:r>
      <w:r w:rsidRPr="00A448A9">
        <w:rPr>
          <w:rFonts w:asciiTheme="majorBidi" w:hAnsiTheme="majorBidi" w:cstheme="majorBidi"/>
          <w:sz w:val="24"/>
          <w:szCs w:val="24"/>
        </w:rPr>
        <w:t xml:space="preserve"> major tertiary care hospitals in the city, capturing a large patient population of </w:t>
      </w:r>
      <w:r w:rsidR="006C6580">
        <w:rPr>
          <w:rFonts w:asciiTheme="majorBidi" w:hAnsiTheme="majorBidi" w:cstheme="majorBidi"/>
          <w:sz w:val="24"/>
          <w:szCs w:val="24"/>
        </w:rPr>
        <w:t>liver diseases</w:t>
      </w:r>
      <w:r w:rsidR="00DE473C">
        <w:rPr>
          <w:rFonts w:asciiTheme="majorBidi" w:hAnsiTheme="majorBidi" w:cstheme="majorBidi"/>
          <w:sz w:val="24"/>
          <w:szCs w:val="24"/>
        </w:rPr>
        <w:t>, representing different classes of socio-economic strata</w:t>
      </w:r>
      <w:r w:rsidRPr="00A448A9">
        <w:rPr>
          <w:rFonts w:asciiTheme="majorBidi" w:hAnsiTheme="majorBidi" w:cstheme="majorBidi"/>
          <w:sz w:val="24"/>
          <w:szCs w:val="24"/>
        </w:rPr>
        <w:t xml:space="preserve"> will be part of this </w:t>
      </w:r>
      <w:r w:rsidR="009C68A0">
        <w:rPr>
          <w:rFonts w:asciiTheme="majorBidi" w:hAnsiTheme="majorBidi" w:cstheme="majorBidi"/>
          <w:sz w:val="24"/>
          <w:szCs w:val="24"/>
        </w:rPr>
        <w:t>network</w:t>
      </w:r>
      <w:r w:rsidRPr="00A448A9">
        <w:rPr>
          <w:rFonts w:asciiTheme="majorBidi" w:hAnsiTheme="majorBidi" w:cstheme="majorBidi"/>
          <w:sz w:val="24"/>
          <w:szCs w:val="24"/>
        </w:rPr>
        <w:t xml:space="preserve">. </w:t>
      </w:r>
      <w:r w:rsidR="00403577" w:rsidRPr="00403577">
        <w:rPr>
          <w:rFonts w:asciiTheme="majorBidi" w:hAnsiTheme="majorBidi" w:cstheme="majorBidi"/>
          <w:sz w:val="24"/>
          <w:szCs w:val="24"/>
        </w:rPr>
        <w:t>Jinnah Po</w:t>
      </w:r>
      <w:r w:rsidR="00403577">
        <w:rPr>
          <w:rFonts w:asciiTheme="majorBidi" w:hAnsiTheme="majorBidi" w:cstheme="majorBidi"/>
          <w:sz w:val="24"/>
          <w:szCs w:val="24"/>
        </w:rPr>
        <w:t xml:space="preserve">stgraduate Medical Center, </w:t>
      </w:r>
      <w:r w:rsidR="00403577" w:rsidRPr="00403577">
        <w:rPr>
          <w:rFonts w:asciiTheme="majorBidi" w:hAnsiTheme="majorBidi" w:cstheme="majorBidi"/>
          <w:sz w:val="24"/>
          <w:szCs w:val="24"/>
        </w:rPr>
        <w:t>C</w:t>
      </w:r>
      <w:r w:rsidR="00403577">
        <w:rPr>
          <w:rFonts w:asciiTheme="majorBidi" w:hAnsiTheme="majorBidi" w:cstheme="majorBidi"/>
          <w:sz w:val="24"/>
          <w:szCs w:val="24"/>
        </w:rPr>
        <w:t>ivil Hospital, Karachi, Liaquat National Hospital, Abbasi Shaheed Hospital,</w:t>
      </w:r>
      <w:r w:rsidR="00403577" w:rsidRPr="00403577">
        <w:rPr>
          <w:rFonts w:asciiTheme="majorBidi" w:hAnsiTheme="majorBidi" w:cstheme="majorBidi"/>
          <w:sz w:val="24"/>
          <w:szCs w:val="24"/>
        </w:rPr>
        <w:t xml:space="preserve"> Ziauddin Hospital</w:t>
      </w:r>
      <w:r w:rsidR="006C6580">
        <w:rPr>
          <w:rFonts w:asciiTheme="majorBidi" w:hAnsiTheme="majorBidi" w:cstheme="majorBidi"/>
          <w:sz w:val="24"/>
          <w:szCs w:val="24"/>
        </w:rPr>
        <w:t xml:space="preserve"> </w:t>
      </w:r>
      <w:r w:rsidRPr="00A448A9">
        <w:rPr>
          <w:rFonts w:asciiTheme="majorBidi" w:hAnsiTheme="majorBidi" w:cstheme="majorBidi"/>
          <w:sz w:val="24"/>
          <w:szCs w:val="24"/>
        </w:rPr>
        <w:t xml:space="preserve">would be the </w:t>
      </w:r>
      <w:r w:rsidR="00403577">
        <w:rPr>
          <w:rFonts w:asciiTheme="majorBidi" w:hAnsiTheme="majorBidi" w:cstheme="majorBidi"/>
          <w:sz w:val="24"/>
          <w:szCs w:val="24"/>
        </w:rPr>
        <w:t>five</w:t>
      </w:r>
      <w:r w:rsidR="006C6580">
        <w:rPr>
          <w:rFonts w:asciiTheme="majorBidi" w:hAnsiTheme="majorBidi" w:cstheme="majorBidi"/>
          <w:sz w:val="24"/>
          <w:szCs w:val="24"/>
        </w:rPr>
        <w:t xml:space="preserve"> </w:t>
      </w:r>
      <w:r w:rsidR="00A350CD">
        <w:rPr>
          <w:rFonts w:asciiTheme="majorBidi" w:hAnsiTheme="majorBidi" w:cstheme="majorBidi"/>
          <w:sz w:val="24"/>
          <w:szCs w:val="24"/>
        </w:rPr>
        <w:t xml:space="preserve">collaborating </w:t>
      </w:r>
      <w:r w:rsidRPr="00A448A9">
        <w:rPr>
          <w:rFonts w:asciiTheme="majorBidi" w:hAnsiTheme="majorBidi" w:cstheme="majorBidi"/>
          <w:sz w:val="24"/>
          <w:szCs w:val="24"/>
        </w:rPr>
        <w:t>hospitals reporting suspected cases of DILI</w:t>
      </w:r>
      <w:r w:rsidR="00720686">
        <w:rPr>
          <w:rFonts w:asciiTheme="majorBidi" w:hAnsiTheme="majorBidi" w:cstheme="majorBidi"/>
          <w:sz w:val="24"/>
          <w:szCs w:val="24"/>
        </w:rPr>
        <w:t xml:space="preserve"> as per define</w:t>
      </w:r>
      <w:r w:rsidR="00DE473C">
        <w:rPr>
          <w:rFonts w:asciiTheme="majorBidi" w:hAnsiTheme="majorBidi" w:cstheme="majorBidi"/>
          <w:sz w:val="24"/>
          <w:szCs w:val="24"/>
        </w:rPr>
        <w:t xml:space="preserve"> protocol</w:t>
      </w:r>
      <w:r w:rsidRPr="00A448A9">
        <w:rPr>
          <w:rFonts w:asciiTheme="majorBidi" w:hAnsiTheme="majorBidi" w:cstheme="majorBidi"/>
          <w:sz w:val="24"/>
          <w:szCs w:val="24"/>
        </w:rPr>
        <w:t xml:space="preserve"> to  AKUH. </w:t>
      </w:r>
    </w:p>
    <w:p w:rsidR="00E70BEA" w:rsidRDefault="007D2743" w:rsidP="00E70BEA">
      <w:pPr>
        <w:jc w:val="both"/>
        <w:rPr>
          <w:rFonts w:asciiTheme="majorBidi" w:hAnsiTheme="majorBidi" w:cstheme="majorBidi"/>
          <w:b/>
          <w:bCs/>
          <w:sz w:val="24"/>
          <w:szCs w:val="24"/>
          <w:u w:val="single"/>
        </w:rPr>
      </w:pPr>
      <w:r>
        <w:rPr>
          <w:rFonts w:asciiTheme="majorBidi" w:hAnsiTheme="majorBidi" w:cstheme="majorBidi"/>
          <w:b/>
          <w:bCs/>
          <w:sz w:val="24"/>
          <w:szCs w:val="24"/>
          <w:u w:val="single"/>
        </w:rPr>
        <w:t xml:space="preserve">Role of </w:t>
      </w:r>
      <w:r w:rsidR="00EF3592" w:rsidRPr="00EF3592">
        <w:rPr>
          <w:rFonts w:asciiTheme="majorBidi" w:hAnsiTheme="majorBidi" w:cstheme="majorBidi"/>
          <w:b/>
          <w:bCs/>
          <w:sz w:val="24"/>
          <w:szCs w:val="24"/>
          <w:u w:val="single"/>
        </w:rPr>
        <w:t>Research Assistant</w:t>
      </w:r>
      <w:r w:rsidR="00307D44">
        <w:rPr>
          <w:rFonts w:asciiTheme="majorBidi" w:hAnsiTheme="majorBidi" w:cstheme="majorBidi"/>
          <w:b/>
          <w:bCs/>
          <w:sz w:val="24"/>
          <w:szCs w:val="24"/>
          <w:u w:val="single"/>
        </w:rPr>
        <w:t xml:space="preserve"> Located at</w:t>
      </w:r>
      <w:r w:rsidR="00E70BEA">
        <w:rPr>
          <w:rFonts w:asciiTheme="majorBidi" w:hAnsiTheme="majorBidi" w:cstheme="majorBidi"/>
          <w:b/>
          <w:bCs/>
          <w:sz w:val="24"/>
          <w:szCs w:val="24"/>
          <w:u w:val="single"/>
        </w:rPr>
        <w:t xml:space="preserve"> </w:t>
      </w:r>
      <w:r w:rsidR="00307D44">
        <w:rPr>
          <w:rFonts w:asciiTheme="majorBidi" w:hAnsiTheme="majorBidi" w:cstheme="majorBidi"/>
          <w:b/>
          <w:bCs/>
          <w:sz w:val="24"/>
          <w:szCs w:val="24"/>
          <w:u w:val="single"/>
        </w:rPr>
        <w:t xml:space="preserve">DILI </w:t>
      </w:r>
      <w:r w:rsidR="00E60500">
        <w:rPr>
          <w:rFonts w:asciiTheme="majorBidi" w:hAnsiTheme="majorBidi" w:cstheme="majorBidi"/>
          <w:b/>
          <w:bCs/>
          <w:sz w:val="24"/>
          <w:szCs w:val="24"/>
          <w:u w:val="single"/>
        </w:rPr>
        <w:t>Network</w:t>
      </w:r>
      <w:r w:rsidR="00E70BEA">
        <w:rPr>
          <w:rFonts w:asciiTheme="majorBidi" w:hAnsiTheme="majorBidi" w:cstheme="majorBidi"/>
          <w:b/>
          <w:bCs/>
          <w:sz w:val="24"/>
          <w:szCs w:val="24"/>
          <w:u w:val="single"/>
        </w:rPr>
        <w:t>:</w:t>
      </w:r>
    </w:p>
    <w:p w:rsidR="006B5C55" w:rsidRDefault="00E70BEA" w:rsidP="006A2B1E">
      <w:pPr>
        <w:jc w:val="both"/>
        <w:rPr>
          <w:rFonts w:asciiTheme="majorBidi" w:hAnsiTheme="majorBidi" w:cstheme="majorBidi"/>
          <w:sz w:val="24"/>
          <w:szCs w:val="24"/>
        </w:rPr>
      </w:pPr>
      <w:r>
        <w:rPr>
          <w:rFonts w:asciiTheme="majorBidi" w:hAnsiTheme="majorBidi" w:cstheme="majorBidi"/>
          <w:sz w:val="24"/>
          <w:szCs w:val="24"/>
        </w:rPr>
        <w:t xml:space="preserve">A </w:t>
      </w:r>
      <w:r w:rsidR="00EF3592">
        <w:rPr>
          <w:rFonts w:asciiTheme="majorBidi" w:hAnsiTheme="majorBidi" w:cstheme="majorBidi"/>
          <w:sz w:val="24"/>
          <w:szCs w:val="24"/>
        </w:rPr>
        <w:t>research assistant</w:t>
      </w:r>
      <w:r w:rsidR="00C520CD" w:rsidRPr="00A448A9">
        <w:rPr>
          <w:rFonts w:asciiTheme="majorBidi" w:hAnsiTheme="majorBidi" w:cstheme="majorBidi"/>
          <w:sz w:val="24"/>
          <w:szCs w:val="24"/>
        </w:rPr>
        <w:t xml:space="preserve"> will be hired es</w:t>
      </w:r>
      <w:r w:rsidR="00EF3592">
        <w:rPr>
          <w:rFonts w:asciiTheme="majorBidi" w:hAnsiTheme="majorBidi" w:cstheme="majorBidi"/>
          <w:sz w:val="24"/>
          <w:szCs w:val="24"/>
        </w:rPr>
        <w:t>pecially to track and manage</w:t>
      </w:r>
      <w:r>
        <w:rPr>
          <w:rFonts w:asciiTheme="majorBidi" w:hAnsiTheme="majorBidi" w:cstheme="majorBidi"/>
          <w:sz w:val="24"/>
          <w:szCs w:val="24"/>
        </w:rPr>
        <w:t xml:space="preserve"> </w:t>
      </w:r>
      <w:r w:rsidR="00C520CD" w:rsidRPr="00A448A9">
        <w:rPr>
          <w:rFonts w:asciiTheme="majorBidi" w:hAnsiTheme="majorBidi" w:cstheme="majorBidi"/>
          <w:sz w:val="24"/>
          <w:szCs w:val="24"/>
        </w:rPr>
        <w:t xml:space="preserve">data </w:t>
      </w:r>
      <w:r w:rsidR="007D2743">
        <w:rPr>
          <w:rFonts w:asciiTheme="majorBidi" w:hAnsiTheme="majorBidi" w:cstheme="majorBidi"/>
          <w:sz w:val="24"/>
          <w:szCs w:val="24"/>
        </w:rPr>
        <w:t>being received from all the five</w:t>
      </w:r>
      <w:r w:rsidR="00307D44">
        <w:rPr>
          <w:rFonts w:asciiTheme="majorBidi" w:hAnsiTheme="majorBidi" w:cstheme="majorBidi"/>
          <w:sz w:val="24"/>
          <w:szCs w:val="24"/>
        </w:rPr>
        <w:t xml:space="preserve"> collaborating institutions</w:t>
      </w:r>
      <w:r w:rsidR="00C520CD" w:rsidRPr="00A448A9">
        <w:rPr>
          <w:rFonts w:asciiTheme="majorBidi" w:hAnsiTheme="majorBidi" w:cstheme="majorBidi"/>
          <w:sz w:val="24"/>
          <w:szCs w:val="24"/>
        </w:rPr>
        <w:t xml:space="preserve">. At the same time, that person would also be </w:t>
      </w:r>
      <w:r w:rsidR="00E60500">
        <w:rPr>
          <w:rFonts w:asciiTheme="majorBidi" w:hAnsiTheme="majorBidi" w:cstheme="majorBidi"/>
          <w:sz w:val="24"/>
          <w:szCs w:val="24"/>
        </w:rPr>
        <w:t>responsible</w:t>
      </w:r>
      <w:r w:rsidR="00C520CD" w:rsidRPr="00A448A9">
        <w:rPr>
          <w:rFonts w:asciiTheme="majorBidi" w:hAnsiTheme="majorBidi" w:cstheme="majorBidi"/>
          <w:sz w:val="24"/>
          <w:szCs w:val="24"/>
        </w:rPr>
        <w:t xml:space="preserve"> to streamline data being captured from AKUH and maintain a database of all the DILI cases. </w:t>
      </w:r>
      <w:r w:rsidR="00C176FE">
        <w:rPr>
          <w:rFonts w:asciiTheme="majorBidi" w:hAnsiTheme="majorBidi" w:cstheme="majorBidi"/>
          <w:sz w:val="24"/>
          <w:szCs w:val="24"/>
        </w:rPr>
        <w:t>A</w:t>
      </w:r>
      <w:r w:rsidR="00286976">
        <w:rPr>
          <w:rFonts w:asciiTheme="majorBidi" w:hAnsiTheme="majorBidi" w:cstheme="majorBidi"/>
          <w:sz w:val="24"/>
          <w:szCs w:val="24"/>
        </w:rPr>
        <w:t xml:space="preserve"> </w:t>
      </w:r>
      <w:r w:rsidR="00564DE6">
        <w:rPr>
          <w:rFonts w:asciiTheme="majorBidi" w:hAnsiTheme="majorBidi" w:cstheme="majorBidi"/>
          <w:sz w:val="24"/>
          <w:szCs w:val="24"/>
        </w:rPr>
        <w:t xml:space="preserve">hepatologist </w:t>
      </w:r>
      <w:r w:rsidR="00C176FE">
        <w:rPr>
          <w:rFonts w:asciiTheme="majorBidi" w:hAnsiTheme="majorBidi" w:cstheme="majorBidi"/>
          <w:sz w:val="24"/>
          <w:szCs w:val="24"/>
        </w:rPr>
        <w:t>representing</w:t>
      </w:r>
      <w:r w:rsidR="00286976">
        <w:rPr>
          <w:rFonts w:asciiTheme="majorBidi" w:hAnsiTheme="majorBidi" w:cstheme="majorBidi"/>
          <w:sz w:val="24"/>
          <w:szCs w:val="24"/>
        </w:rPr>
        <w:t xml:space="preserve"> each collaborating institute would be responsible to correspond with the research assistant located at the DILI </w:t>
      </w:r>
      <w:r w:rsidR="006A2B1E">
        <w:rPr>
          <w:rFonts w:asciiTheme="majorBidi" w:hAnsiTheme="majorBidi" w:cstheme="majorBidi"/>
          <w:sz w:val="24"/>
          <w:szCs w:val="24"/>
        </w:rPr>
        <w:t>network</w:t>
      </w:r>
      <w:r w:rsidR="00286976">
        <w:rPr>
          <w:rFonts w:asciiTheme="majorBidi" w:hAnsiTheme="majorBidi" w:cstheme="majorBidi"/>
          <w:sz w:val="24"/>
          <w:szCs w:val="24"/>
        </w:rPr>
        <w:t xml:space="preserve"> in order to ensure smooth data collection from all the f</w:t>
      </w:r>
      <w:r w:rsidR="007D2743">
        <w:rPr>
          <w:rFonts w:asciiTheme="majorBidi" w:hAnsiTheme="majorBidi" w:cstheme="majorBidi"/>
          <w:sz w:val="24"/>
          <w:szCs w:val="24"/>
        </w:rPr>
        <w:t>ive</w:t>
      </w:r>
      <w:r w:rsidR="00C176FE">
        <w:rPr>
          <w:rFonts w:asciiTheme="majorBidi" w:hAnsiTheme="majorBidi" w:cstheme="majorBidi"/>
          <w:sz w:val="24"/>
          <w:szCs w:val="24"/>
        </w:rPr>
        <w:t xml:space="preserve"> institutions</w:t>
      </w:r>
      <w:r w:rsidR="00286976">
        <w:rPr>
          <w:rFonts w:asciiTheme="majorBidi" w:hAnsiTheme="majorBidi" w:cstheme="majorBidi"/>
          <w:sz w:val="24"/>
          <w:szCs w:val="24"/>
        </w:rPr>
        <w:t xml:space="preserve">. In case of any discrepancy, Principal Investigator located </w:t>
      </w:r>
      <w:r w:rsidR="006A2B1E">
        <w:rPr>
          <w:rFonts w:asciiTheme="majorBidi" w:hAnsiTheme="majorBidi" w:cstheme="majorBidi"/>
          <w:sz w:val="24"/>
          <w:szCs w:val="24"/>
        </w:rPr>
        <w:t>at AKHU</w:t>
      </w:r>
      <w:r w:rsidR="00286976">
        <w:rPr>
          <w:rFonts w:asciiTheme="majorBidi" w:hAnsiTheme="majorBidi" w:cstheme="majorBidi"/>
          <w:sz w:val="24"/>
          <w:szCs w:val="24"/>
        </w:rPr>
        <w:t xml:space="preserve"> </w:t>
      </w:r>
      <w:r w:rsidR="00286976">
        <w:rPr>
          <w:rFonts w:asciiTheme="majorBidi" w:hAnsiTheme="majorBidi" w:cstheme="majorBidi"/>
          <w:sz w:val="24"/>
          <w:szCs w:val="24"/>
        </w:rPr>
        <w:lastRenderedPageBreak/>
        <w:t xml:space="preserve">would be informed and </w:t>
      </w:r>
      <w:r w:rsidR="00786793">
        <w:rPr>
          <w:rFonts w:asciiTheme="majorBidi" w:hAnsiTheme="majorBidi" w:cstheme="majorBidi"/>
          <w:sz w:val="24"/>
          <w:szCs w:val="24"/>
        </w:rPr>
        <w:t xml:space="preserve">a solution would be </w:t>
      </w:r>
      <w:r w:rsidR="006B5C55">
        <w:rPr>
          <w:rFonts w:asciiTheme="majorBidi" w:hAnsiTheme="majorBidi" w:cstheme="majorBidi"/>
          <w:sz w:val="24"/>
          <w:szCs w:val="24"/>
        </w:rPr>
        <w:t xml:space="preserve">discussed </w:t>
      </w:r>
      <w:r w:rsidR="00C176FE">
        <w:rPr>
          <w:rFonts w:asciiTheme="majorBidi" w:hAnsiTheme="majorBidi" w:cstheme="majorBidi"/>
          <w:sz w:val="24"/>
          <w:szCs w:val="24"/>
        </w:rPr>
        <w:t>involving stakeholders from all the affiliated institutions</w:t>
      </w:r>
      <w:r w:rsidR="006B5C55">
        <w:rPr>
          <w:rFonts w:asciiTheme="majorBidi" w:hAnsiTheme="majorBidi" w:cstheme="majorBidi"/>
          <w:sz w:val="24"/>
          <w:szCs w:val="24"/>
        </w:rPr>
        <w:t>.</w:t>
      </w:r>
    </w:p>
    <w:p w:rsidR="00564DE6" w:rsidRDefault="00E70BEA" w:rsidP="00C176FE">
      <w:pPr>
        <w:jc w:val="both"/>
        <w:rPr>
          <w:rFonts w:asciiTheme="majorBidi" w:hAnsiTheme="majorBidi" w:cstheme="majorBidi"/>
          <w:sz w:val="24"/>
          <w:szCs w:val="24"/>
        </w:rPr>
      </w:pPr>
      <w:r>
        <w:rPr>
          <w:rFonts w:asciiTheme="majorBidi" w:hAnsiTheme="majorBidi" w:cstheme="majorBidi"/>
          <w:sz w:val="24"/>
          <w:szCs w:val="24"/>
        </w:rPr>
        <w:t>Moreover, a</w:t>
      </w:r>
      <w:r w:rsidR="00564DE6">
        <w:rPr>
          <w:rFonts w:asciiTheme="majorBidi" w:hAnsiTheme="majorBidi" w:cstheme="majorBidi"/>
          <w:sz w:val="24"/>
          <w:szCs w:val="24"/>
        </w:rPr>
        <w:t xml:space="preserve"> </w:t>
      </w:r>
      <w:r w:rsidR="003A7A2B">
        <w:rPr>
          <w:rFonts w:asciiTheme="majorBidi" w:hAnsiTheme="majorBidi" w:cstheme="majorBidi"/>
          <w:sz w:val="24"/>
          <w:szCs w:val="24"/>
        </w:rPr>
        <w:t xml:space="preserve">centralized </w:t>
      </w:r>
      <w:r w:rsidR="00564DE6">
        <w:rPr>
          <w:rFonts w:asciiTheme="majorBidi" w:hAnsiTheme="majorBidi" w:cstheme="majorBidi"/>
          <w:sz w:val="24"/>
          <w:szCs w:val="24"/>
        </w:rPr>
        <w:t>web</w:t>
      </w:r>
      <w:r>
        <w:rPr>
          <w:rFonts w:asciiTheme="majorBidi" w:hAnsiTheme="majorBidi" w:cstheme="majorBidi"/>
          <w:sz w:val="24"/>
          <w:szCs w:val="24"/>
        </w:rPr>
        <w:t xml:space="preserve"> </w:t>
      </w:r>
      <w:r w:rsidR="00564DE6">
        <w:rPr>
          <w:rFonts w:asciiTheme="majorBidi" w:hAnsiTheme="majorBidi" w:cstheme="majorBidi"/>
          <w:sz w:val="24"/>
          <w:szCs w:val="24"/>
        </w:rPr>
        <w:t>based system will be developed to capture patients with DILI</w:t>
      </w:r>
      <w:r w:rsidR="003A7A2B">
        <w:rPr>
          <w:rFonts w:asciiTheme="majorBidi" w:hAnsiTheme="majorBidi" w:cstheme="majorBidi"/>
          <w:sz w:val="24"/>
          <w:szCs w:val="24"/>
        </w:rPr>
        <w:t xml:space="preserve"> involving</w:t>
      </w:r>
      <w:r w:rsidR="00B051E5">
        <w:rPr>
          <w:rFonts w:asciiTheme="majorBidi" w:hAnsiTheme="majorBidi" w:cstheme="majorBidi"/>
          <w:sz w:val="24"/>
          <w:szCs w:val="24"/>
        </w:rPr>
        <w:t xml:space="preserve"> funding from Pharma Vigilance pharmaceutical industry</w:t>
      </w:r>
      <w:r w:rsidR="003A7A2B">
        <w:rPr>
          <w:rFonts w:asciiTheme="majorBidi" w:hAnsiTheme="majorBidi" w:cstheme="majorBidi"/>
          <w:sz w:val="24"/>
          <w:szCs w:val="24"/>
        </w:rPr>
        <w:t>. This will ensure proper tracking and reporting of all the DILI patients mainly targeting the five institutions.</w:t>
      </w:r>
    </w:p>
    <w:p w:rsidR="00554907" w:rsidRDefault="00C176FE" w:rsidP="006B5C55">
      <w:pPr>
        <w:jc w:val="both"/>
        <w:rPr>
          <w:rFonts w:asciiTheme="majorBidi" w:hAnsiTheme="majorBidi" w:cstheme="majorBidi"/>
          <w:b/>
          <w:bCs/>
          <w:sz w:val="24"/>
          <w:szCs w:val="24"/>
          <w:u w:val="single"/>
        </w:rPr>
      </w:pPr>
      <w:r>
        <w:rPr>
          <w:rFonts w:asciiTheme="majorBidi" w:hAnsiTheme="majorBidi" w:cstheme="majorBidi"/>
          <w:b/>
          <w:bCs/>
          <w:sz w:val="24"/>
          <w:szCs w:val="24"/>
          <w:u w:val="single"/>
        </w:rPr>
        <w:t>What</w:t>
      </w:r>
      <w:r w:rsidR="00645C70">
        <w:rPr>
          <w:rFonts w:asciiTheme="majorBidi" w:hAnsiTheme="majorBidi" w:cstheme="majorBidi"/>
          <w:b/>
          <w:bCs/>
          <w:sz w:val="24"/>
          <w:szCs w:val="24"/>
          <w:u w:val="single"/>
        </w:rPr>
        <w:t xml:space="preserve"> are the Future Strategies for</w:t>
      </w:r>
      <w:r w:rsidR="006A2B1E">
        <w:rPr>
          <w:rFonts w:asciiTheme="majorBidi" w:hAnsiTheme="majorBidi" w:cstheme="majorBidi"/>
          <w:b/>
          <w:bCs/>
          <w:sz w:val="24"/>
          <w:szCs w:val="24"/>
          <w:u w:val="single"/>
        </w:rPr>
        <w:t xml:space="preserve"> the DILI Network to perform its</w:t>
      </w:r>
      <w:r w:rsidR="00645C70">
        <w:rPr>
          <w:rFonts w:asciiTheme="majorBidi" w:hAnsiTheme="majorBidi" w:cstheme="majorBidi"/>
          <w:b/>
          <w:bCs/>
          <w:sz w:val="24"/>
          <w:szCs w:val="24"/>
          <w:u w:val="single"/>
        </w:rPr>
        <w:t xml:space="preserve"> </w:t>
      </w:r>
      <w:r w:rsidR="001125E2">
        <w:rPr>
          <w:rFonts w:asciiTheme="majorBidi" w:hAnsiTheme="majorBidi" w:cstheme="majorBidi"/>
          <w:b/>
          <w:bCs/>
          <w:sz w:val="24"/>
          <w:szCs w:val="24"/>
          <w:u w:val="single"/>
        </w:rPr>
        <w:t>Goals</w:t>
      </w:r>
      <w:r w:rsidR="001125E2" w:rsidRPr="00A448A9">
        <w:rPr>
          <w:rFonts w:asciiTheme="majorBidi" w:hAnsiTheme="majorBidi" w:cstheme="majorBidi"/>
          <w:b/>
          <w:bCs/>
          <w:sz w:val="24"/>
          <w:szCs w:val="24"/>
          <w:u w:val="single"/>
        </w:rPr>
        <w:t>?</w:t>
      </w:r>
    </w:p>
    <w:p w:rsidR="006212D9" w:rsidRDefault="006212D9" w:rsidP="00FE43AF">
      <w:pPr>
        <w:pStyle w:val="ListParagraph"/>
        <w:numPr>
          <w:ilvl w:val="0"/>
          <w:numId w:val="7"/>
        </w:numPr>
        <w:jc w:val="both"/>
        <w:rPr>
          <w:rFonts w:asciiTheme="majorBidi" w:hAnsiTheme="majorBidi" w:cstheme="majorBidi"/>
          <w:sz w:val="24"/>
          <w:szCs w:val="24"/>
        </w:rPr>
      </w:pPr>
      <w:r>
        <w:rPr>
          <w:rFonts w:asciiTheme="majorBidi" w:hAnsiTheme="majorBidi" w:cstheme="majorBidi"/>
          <w:sz w:val="24"/>
          <w:szCs w:val="24"/>
        </w:rPr>
        <w:t>To establish a registry of DILI cases with annual contact.</w:t>
      </w:r>
    </w:p>
    <w:p w:rsidR="00FE43AF" w:rsidRPr="00B1682E" w:rsidRDefault="00FE43AF" w:rsidP="00FE43AF">
      <w:pPr>
        <w:pStyle w:val="ListParagraph"/>
        <w:numPr>
          <w:ilvl w:val="0"/>
          <w:numId w:val="7"/>
        </w:numPr>
        <w:jc w:val="both"/>
        <w:rPr>
          <w:rFonts w:asciiTheme="majorBidi" w:hAnsiTheme="majorBidi" w:cstheme="majorBidi"/>
          <w:sz w:val="24"/>
          <w:szCs w:val="24"/>
        </w:rPr>
      </w:pPr>
      <w:r>
        <w:rPr>
          <w:rFonts w:asciiTheme="majorBidi" w:hAnsiTheme="majorBidi" w:cstheme="majorBidi"/>
          <w:sz w:val="24"/>
          <w:szCs w:val="24"/>
        </w:rPr>
        <w:t>To refine hepatotoxicity criteria by better weighing clinical information available. Adequate management of these factors will have a significant impact on clinical practice and would have an important bearing in Public Health.</w:t>
      </w:r>
    </w:p>
    <w:p w:rsidR="00FE43AF" w:rsidRDefault="00FE43AF" w:rsidP="00FE43AF">
      <w:pPr>
        <w:pStyle w:val="ListParagraph"/>
        <w:numPr>
          <w:ilvl w:val="0"/>
          <w:numId w:val="7"/>
        </w:numPr>
        <w:jc w:val="both"/>
        <w:rPr>
          <w:rFonts w:asciiTheme="majorBidi" w:hAnsiTheme="majorBidi" w:cstheme="majorBidi"/>
          <w:sz w:val="24"/>
          <w:szCs w:val="24"/>
        </w:rPr>
      </w:pPr>
      <w:r>
        <w:rPr>
          <w:rFonts w:asciiTheme="majorBidi" w:hAnsiTheme="majorBidi" w:cstheme="majorBidi"/>
          <w:sz w:val="24"/>
          <w:szCs w:val="24"/>
        </w:rPr>
        <w:t xml:space="preserve">Establish new causative mechanisms and to discuss new definitions of DILI phenotypes and outcomes. </w:t>
      </w:r>
    </w:p>
    <w:p w:rsidR="00425B13" w:rsidRDefault="00B1682E" w:rsidP="00425B13">
      <w:pPr>
        <w:pStyle w:val="ListParagraph"/>
        <w:numPr>
          <w:ilvl w:val="0"/>
          <w:numId w:val="7"/>
        </w:numPr>
        <w:jc w:val="both"/>
        <w:rPr>
          <w:rFonts w:asciiTheme="majorBidi" w:hAnsiTheme="majorBidi" w:cstheme="majorBidi"/>
          <w:sz w:val="24"/>
          <w:szCs w:val="24"/>
        </w:rPr>
      </w:pPr>
      <w:r>
        <w:rPr>
          <w:rFonts w:asciiTheme="majorBidi" w:hAnsiTheme="majorBidi" w:cstheme="majorBidi"/>
          <w:sz w:val="24"/>
          <w:szCs w:val="24"/>
        </w:rPr>
        <w:t xml:space="preserve">To perform phenotypic and genotypic studies in order to identify and individualize pathogenic mechanisms specifically related to drug susceptibility, </w:t>
      </w:r>
      <w:r w:rsidR="00FE43AF">
        <w:rPr>
          <w:rFonts w:asciiTheme="majorBidi" w:hAnsiTheme="majorBidi" w:cstheme="majorBidi"/>
          <w:sz w:val="24"/>
          <w:szCs w:val="24"/>
        </w:rPr>
        <w:t>involvingpeople from different ethnic and cultural background (if we have the resources available to meet this objective</w:t>
      </w:r>
      <w:r w:rsidR="00484A3F">
        <w:rPr>
          <w:rFonts w:asciiTheme="majorBidi" w:hAnsiTheme="majorBidi" w:cstheme="majorBidi"/>
          <w:sz w:val="24"/>
          <w:szCs w:val="24"/>
        </w:rPr>
        <w:t>, might n</w:t>
      </w:r>
      <w:r w:rsidR="006A2B1E">
        <w:rPr>
          <w:rFonts w:asciiTheme="majorBidi" w:hAnsiTheme="majorBidi" w:cstheme="majorBidi"/>
          <w:sz w:val="24"/>
          <w:szCs w:val="24"/>
        </w:rPr>
        <w:t>eed to involve people from the D</w:t>
      </w:r>
      <w:r w:rsidR="00484A3F">
        <w:rPr>
          <w:rFonts w:asciiTheme="majorBidi" w:hAnsiTheme="majorBidi" w:cstheme="majorBidi"/>
          <w:sz w:val="24"/>
          <w:szCs w:val="24"/>
        </w:rPr>
        <w:t>epartment of Biological and Biomedical Sciences</w:t>
      </w:r>
      <w:r w:rsidR="00FE43AF">
        <w:rPr>
          <w:rFonts w:asciiTheme="majorBidi" w:hAnsiTheme="majorBidi" w:cstheme="majorBidi"/>
          <w:sz w:val="24"/>
          <w:szCs w:val="24"/>
        </w:rPr>
        <w:t>).</w:t>
      </w:r>
    </w:p>
    <w:p w:rsidR="006A2B1E" w:rsidRDefault="006A2B1E" w:rsidP="006A2B1E">
      <w:pPr>
        <w:pStyle w:val="ListParagraph"/>
        <w:jc w:val="both"/>
        <w:rPr>
          <w:rFonts w:asciiTheme="majorBidi" w:hAnsiTheme="majorBidi" w:cstheme="majorBidi"/>
          <w:sz w:val="24"/>
          <w:szCs w:val="24"/>
        </w:rPr>
      </w:pPr>
    </w:p>
    <w:p w:rsidR="00425B13" w:rsidRDefault="00425B13" w:rsidP="00425B13">
      <w:pPr>
        <w:jc w:val="both"/>
        <w:rPr>
          <w:rFonts w:asciiTheme="majorBidi" w:hAnsiTheme="majorBidi" w:cstheme="majorBidi"/>
          <w:b/>
          <w:bCs/>
          <w:sz w:val="24"/>
          <w:szCs w:val="24"/>
          <w:u w:val="single"/>
        </w:rPr>
      </w:pPr>
      <w:r w:rsidRPr="00425B13">
        <w:rPr>
          <w:rFonts w:asciiTheme="majorBidi" w:hAnsiTheme="majorBidi" w:cstheme="majorBidi"/>
          <w:sz w:val="24"/>
          <w:szCs w:val="24"/>
          <w:u w:val="single"/>
        </w:rPr>
        <w:t xml:space="preserve">Figure 1: Schematic Diagram of DILI-N at </w:t>
      </w:r>
      <w:r w:rsidRPr="00FE55F4">
        <w:rPr>
          <w:rFonts w:asciiTheme="majorBidi" w:hAnsiTheme="majorBidi" w:cstheme="majorBidi"/>
          <w:i/>
          <w:iCs/>
          <w:sz w:val="24"/>
          <w:szCs w:val="24"/>
          <w:u w:val="single"/>
        </w:rPr>
        <w:t>Local Level</w:t>
      </w:r>
      <w:r w:rsidRPr="00425B13">
        <w:rPr>
          <w:rFonts w:asciiTheme="majorBidi" w:hAnsiTheme="majorBidi" w:cstheme="majorBidi"/>
          <w:sz w:val="24"/>
          <w:szCs w:val="24"/>
          <w:u w:val="single"/>
        </w:rPr>
        <w:t xml:space="preserve"> (Karachi) – </w:t>
      </w:r>
      <w:r w:rsidRPr="00425B13">
        <w:rPr>
          <w:rFonts w:asciiTheme="majorBidi" w:hAnsiTheme="majorBidi" w:cstheme="majorBidi"/>
          <w:b/>
          <w:bCs/>
          <w:sz w:val="24"/>
          <w:szCs w:val="24"/>
          <w:u w:val="single"/>
        </w:rPr>
        <w:t>Step 1</w:t>
      </w:r>
    </w:p>
    <w:p w:rsidR="00CB5EC6" w:rsidRDefault="00EC02B2" w:rsidP="00425B13">
      <w:pPr>
        <w:jc w:val="both"/>
        <w:rPr>
          <w:rFonts w:asciiTheme="majorBidi" w:hAnsiTheme="majorBidi" w:cstheme="majorBidi"/>
          <w:sz w:val="24"/>
          <w:szCs w:val="24"/>
        </w:rPr>
      </w:pPr>
      <w:r>
        <w:rPr>
          <w:noProof/>
        </w:rPr>
        <mc:AlternateContent>
          <mc:Choice Requires="wpg">
            <w:drawing>
              <wp:anchor distT="0" distB="0" distL="114300" distR="114300" simplePos="0" relativeHeight="251659264" behindDoc="0" locked="0" layoutInCell="1" allowOverlap="1">
                <wp:simplePos x="0" y="0"/>
                <wp:positionH relativeFrom="column">
                  <wp:posOffset>-476250</wp:posOffset>
                </wp:positionH>
                <wp:positionV relativeFrom="paragraph">
                  <wp:posOffset>82550</wp:posOffset>
                </wp:positionV>
                <wp:extent cx="6908800" cy="1645285"/>
                <wp:effectExtent l="76200" t="57150" r="82550" b="8826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8800" cy="1645285"/>
                          <a:chOff x="0" y="0"/>
                          <a:chExt cx="6909380" cy="1645341"/>
                        </a:xfrm>
                      </wpg:grpSpPr>
                      <wps:wsp>
                        <wps:cNvPr id="1" name="Text Box 1"/>
                        <wps:cNvSpPr txBox="1"/>
                        <wps:spPr>
                          <a:xfrm>
                            <a:off x="2560320" y="262394"/>
                            <a:ext cx="1597660" cy="108077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425B13" w:rsidRPr="000955C2" w:rsidRDefault="00425B13" w:rsidP="00425B13">
                              <w:pPr>
                                <w:rPr>
                                  <w:rFonts w:asciiTheme="majorBidi" w:hAnsiTheme="majorBidi" w:cstheme="majorBidi"/>
                                  <w:sz w:val="28"/>
                                  <w:szCs w:val="28"/>
                                </w:rPr>
                              </w:pPr>
                              <w:r w:rsidRPr="000955C2">
                                <w:rPr>
                                  <w:rFonts w:asciiTheme="majorBidi" w:hAnsiTheme="majorBidi" w:cstheme="majorBidi"/>
                                  <w:sz w:val="28"/>
                                  <w:szCs w:val="28"/>
                                </w:rPr>
                                <w:t>AKU Drug-Induced Liver Injury Network Karachi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Straight Arrow Connector 2"/>
                        <wps:cNvCnPr/>
                        <wps:spPr>
                          <a:xfrm flipH="1">
                            <a:off x="1828800" y="795131"/>
                            <a:ext cx="6991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 name="Text Box 3"/>
                        <wps:cNvSpPr txBox="1"/>
                        <wps:spPr>
                          <a:xfrm>
                            <a:off x="0" y="31806"/>
                            <a:ext cx="1804670" cy="1613535"/>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425B13" w:rsidRDefault="00425B13" w:rsidP="00425B13">
                              <w:r>
                                <w:t>Collaborating Hospitals*:</w:t>
                              </w:r>
                            </w:p>
                            <w:p w:rsidR="00425B13" w:rsidRDefault="00425B13" w:rsidP="00425B13">
                              <w:pPr>
                                <w:pStyle w:val="ListParagraph"/>
                                <w:numPr>
                                  <w:ilvl w:val="0"/>
                                  <w:numId w:val="12"/>
                                </w:numPr>
                              </w:pPr>
                              <w:r>
                                <w:t>AKUH</w:t>
                              </w:r>
                            </w:p>
                            <w:p w:rsidR="00425B13" w:rsidRDefault="00425B13" w:rsidP="00425B13">
                              <w:pPr>
                                <w:pStyle w:val="ListParagraph"/>
                                <w:numPr>
                                  <w:ilvl w:val="0"/>
                                  <w:numId w:val="12"/>
                                </w:numPr>
                              </w:pPr>
                              <w:r>
                                <w:t>JPMC</w:t>
                              </w:r>
                            </w:p>
                            <w:p w:rsidR="00425B13" w:rsidRDefault="00425B13" w:rsidP="00425B13">
                              <w:pPr>
                                <w:pStyle w:val="ListParagraph"/>
                                <w:numPr>
                                  <w:ilvl w:val="0"/>
                                  <w:numId w:val="12"/>
                                </w:numPr>
                              </w:pPr>
                              <w:r>
                                <w:t>CHK</w:t>
                              </w:r>
                            </w:p>
                            <w:p w:rsidR="00425B13" w:rsidRDefault="00425B13" w:rsidP="00425B13">
                              <w:pPr>
                                <w:pStyle w:val="ListParagraph"/>
                                <w:numPr>
                                  <w:ilvl w:val="0"/>
                                  <w:numId w:val="12"/>
                                </w:numPr>
                              </w:pPr>
                              <w:r>
                                <w:t>LNH</w:t>
                              </w:r>
                            </w:p>
                            <w:p w:rsidR="00425B13" w:rsidRDefault="00425B13" w:rsidP="00425B13">
                              <w:pPr>
                                <w:pStyle w:val="ListParagraph"/>
                                <w:numPr>
                                  <w:ilvl w:val="0"/>
                                  <w:numId w:val="12"/>
                                </w:numPr>
                              </w:pPr>
                              <w:r>
                                <w:t>ASH</w:t>
                              </w:r>
                            </w:p>
                            <w:p w:rsidR="00425B13" w:rsidRDefault="00425B13" w:rsidP="00425B13">
                              <w:pPr>
                                <w:pStyle w:val="ListParagraph"/>
                                <w:numPr>
                                  <w:ilvl w:val="0"/>
                                  <w:numId w:val="12"/>
                                </w:numPr>
                              </w:pPr>
                              <w:r>
                                <w:t>ZH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Arrow Connector 4"/>
                        <wps:cNvCnPr/>
                        <wps:spPr>
                          <a:xfrm>
                            <a:off x="4174435" y="795131"/>
                            <a:ext cx="707390" cy="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wps:wsp>
                        <wps:cNvPr id="5" name="Text Box 5"/>
                        <wps:cNvSpPr txBox="1"/>
                        <wps:spPr>
                          <a:xfrm>
                            <a:off x="4905955" y="0"/>
                            <a:ext cx="2003425" cy="1613535"/>
                          </a:xfrm>
                          <a:prstGeom prst="rect">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txbx>
                          <w:txbxContent>
                            <w:p w:rsidR="00425B13" w:rsidRDefault="00425B13" w:rsidP="00425B13">
                              <w:pPr>
                                <w:rPr>
                                  <w:color w:val="FFFFFF" w:themeColor="background1"/>
                                </w:rPr>
                              </w:pPr>
                              <w:r>
                                <w:rPr>
                                  <w:color w:val="FFFFFF" w:themeColor="background1"/>
                                </w:rPr>
                                <w:t>Collaborating Pharmaceuticals</w:t>
                              </w:r>
                              <w:r w:rsidRPr="000955C2">
                                <w:rPr>
                                  <w:color w:val="FFFFFF" w:themeColor="background1"/>
                                </w:rPr>
                                <w:t>:</w:t>
                              </w:r>
                            </w:p>
                            <w:p w:rsidR="00425B13" w:rsidRDefault="00425B13" w:rsidP="00425B13">
                              <w:pPr>
                                <w:pStyle w:val="ListParagraph"/>
                                <w:numPr>
                                  <w:ilvl w:val="0"/>
                                  <w:numId w:val="13"/>
                                </w:numPr>
                                <w:rPr>
                                  <w:color w:val="FFFFFF" w:themeColor="background1"/>
                                </w:rPr>
                              </w:pPr>
                              <w:r>
                                <w:rPr>
                                  <w:color w:val="FFFFFF" w:themeColor="background1"/>
                                </w:rPr>
                                <w:t>Ferozsons</w:t>
                              </w:r>
                            </w:p>
                            <w:p w:rsidR="00425B13" w:rsidRDefault="00425B13" w:rsidP="00425B13">
                              <w:pPr>
                                <w:pStyle w:val="ListParagraph"/>
                                <w:numPr>
                                  <w:ilvl w:val="0"/>
                                  <w:numId w:val="13"/>
                                </w:numPr>
                                <w:rPr>
                                  <w:color w:val="FFFFFF" w:themeColor="background1"/>
                                </w:rPr>
                              </w:pPr>
                              <w:r>
                                <w:rPr>
                                  <w:color w:val="FFFFFF" w:themeColor="background1"/>
                                </w:rPr>
                                <w:t>Abbott</w:t>
                              </w:r>
                            </w:p>
                            <w:p w:rsidR="00425B13" w:rsidRDefault="00425B13" w:rsidP="00425B13">
                              <w:pPr>
                                <w:pStyle w:val="ListParagraph"/>
                                <w:numPr>
                                  <w:ilvl w:val="0"/>
                                  <w:numId w:val="13"/>
                                </w:numPr>
                                <w:rPr>
                                  <w:color w:val="FFFFFF" w:themeColor="background1"/>
                                </w:rPr>
                              </w:pPr>
                              <w:r>
                                <w:rPr>
                                  <w:color w:val="FFFFFF" w:themeColor="background1"/>
                                </w:rPr>
                                <w:t>Sanofi Aventis</w:t>
                              </w:r>
                            </w:p>
                            <w:p w:rsidR="00425B13" w:rsidRDefault="00425B13" w:rsidP="00425B13">
                              <w:pPr>
                                <w:pStyle w:val="ListParagraph"/>
                                <w:numPr>
                                  <w:ilvl w:val="0"/>
                                  <w:numId w:val="13"/>
                                </w:numPr>
                                <w:rPr>
                                  <w:color w:val="FFFFFF" w:themeColor="background1"/>
                                </w:rPr>
                              </w:pPr>
                              <w:r>
                                <w:rPr>
                                  <w:color w:val="FFFFFF" w:themeColor="background1"/>
                                </w:rPr>
                                <w:t>Getz</w:t>
                              </w:r>
                            </w:p>
                            <w:p w:rsidR="00564DE6" w:rsidRDefault="003A7A2B" w:rsidP="00425B13">
                              <w:pPr>
                                <w:pStyle w:val="ListParagraph"/>
                                <w:numPr>
                                  <w:ilvl w:val="0"/>
                                  <w:numId w:val="13"/>
                                </w:numPr>
                                <w:rPr>
                                  <w:color w:val="FFFFFF" w:themeColor="background1"/>
                                </w:rPr>
                              </w:pPr>
                              <w:r>
                                <w:rPr>
                                  <w:color w:val="FFFFFF" w:themeColor="background1"/>
                                </w:rPr>
                                <w:t>Highnoon</w:t>
                              </w:r>
                            </w:p>
                            <w:p w:rsidR="00564DE6" w:rsidRPr="000955C2" w:rsidRDefault="00564DE6" w:rsidP="00425B13">
                              <w:pPr>
                                <w:pStyle w:val="ListParagraph"/>
                                <w:numPr>
                                  <w:ilvl w:val="0"/>
                                  <w:numId w:val="13"/>
                                </w:numPr>
                                <w:rPr>
                                  <w:color w:val="FFFFFF" w:themeColor="background1"/>
                                </w:rPr>
                              </w:pPr>
                              <w:r>
                                <w:rPr>
                                  <w:color w:val="FFFFFF" w:themeColor="background1"/>
                                </w:rPr>
                                <w:t>Pharm</w:t>
                              </w:r>
                              <w:r w:rsidR="003A7A2B">
                                <w:rPr>
                                  <w:color w:val="FFFFFF" w:themeColor="background1"/>
                                </w:rPr>
                                <w:t>e</w:t>
                              </w:r>
                              <w:r>
                                <w:rPr>
                                  <w:color w:val="FFFFFF" w:themeColor="background1"/>
                                </w:rPr>
                                <w:t>vo</w:t>
                              </w:r>
                            </w:p>
                            <w:p w:rsidR="00425B13" w:rsidRPr="000955C2" w:rsidRDefault="00425B13" w:rsidP="00425B13">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37.5pt;margin-top:6.5pt;width:544pt;height:129.55pt;z-index:251659264" coordsize="69093,16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">
                <v:shapetype id="_x0000_t202" coordsize="21600,21600" o:spt="202" path="m,l,21600r21600,l21600,xe">
                  <v:stroke joinstyle="miter"/>
                  <v:path gradientshapeok="t" o:connecttype="rect"/>
                </v:shapetype>
                <v:shape id="Text Box 1" o:spid="_x0000_s1027" type="#_x0000_t202" style="position:absolute;left:25603;top:2623;width:15976;height:10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PR970A&#10;AADaAAAADwAAAGRycy9kb3ducmV2LnhtbERPTWsCMRC9C/6HMEJvNauUIqtRRBF67bYHj8NmTIKb&#10;yZLEddtf3wgFT8Pjfc5mN/pODBSTC6xgMa9AELdBOzYKvr9OrysQKSNr7AKTgh9KsNtOJxusdbjz&#10;Jw1NNqKEcKpRgc25r6VMrSWPaR564sJdQvSYC4xG6oj3Eu47uayqd+nRcWmw2NPBUnttbl5BPK1u&#10;b2dma371+XppjDsOzin1Mhv3axCZxvwU/7s/dJkPj1ceV27/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QPR970AAADaAAAADwAAAAAAAAAAAAAAAACYAgAAZHJzL2Rvd25yZXYu&#10;eG1sUEsFBgAAAAAEAAQA9QAAAIIDAAAAAA==&#10;" fillcolor="#4f81bd [3204]" strokecolor="white [3201]" strokeweight="3pt">
                  <v:shadow on="t" color="black" opacity="24903f" origin=",.5" offset="0,.55556mm"/>
                  <v:textbox>
                    <w:txbxContent>
                      <w:p w:rsidR="00425B13" w:rsidRPr="000955C2" w:rsidRDefault="00425B13" w:rsidP="00425B13">
                        <w:pPr>
                          <w:rPr>
                            <w:rFonts w:asciiTheme="majorBidi" w:hAnsiTheme="majorBidi" w:cstheme="majorBidi"/>
                            <w:sz w:val="28"/>
                            <w:szCs w:val="28"/>
                          </w:rPr>
                        </w:pPr>
                        <w:r w:rsidRPr="000955C2">
                          <w:rPr>
                            <w:rFonts w:asciiTheme="majorBidi" w:hAnsiTheme="majorBidi" w:cstheme="majorBidi"/>
                            <w:sz w:val="28"/>
                            <w:szCs w:val="28"/>
                          </w:rPr>
                          <w:t>AKU Drug-Induced Liver Injury Network Karachi</w:t>
                        </w:r>
                      </w:p>
                    </w:txbxContent>
                  </v:textbox>
                </v:shape>
                <v:shapetype id="_x0000_t32" coordsize="21600,21600" o:spt="32" o:oned="t" path="m,l21600,21600e" filled="f">
                  <v:path arrowok="t" fillok="f" o:connecttype="none"/>
                  <o:lock v:ext="edit" shapetype="t"/>
                </v:shapetype>
                <v:shape id="Straight Arrow Connector 2" o:spid="_x0000_s1028" type="#_x0000_t32" style="position:absolute;left:18288;top:7951;width:69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q2sMAAADaAAAADwAAAGRycy9kb3ducmV2LnhtbESPT4vCMBTE74LfITzBm6YKLlKNIoLW&#10;w7Lrv4PHR/Nsi81LaWJt99NvFhY8DjPzG2a5bk0pGqpdYVnBZByBIE6tLjhTcL3sRnMQziNrLC2T&#10;go4crFf93hJjbV98oubsMxEg7GJUkHtfxVK6NCeDbmwr4uDdbW3QB1lnUtf4CnBTymkUfUiDBYeF&#10;HCva5pQ+zk+jIDuZ2zHpuu9uf/v5+mxMMvNtotRw0G4WIDy1/h3+bx+0gin8XQk3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eatrDAAAA2gAAAA8AAAAAAAAAAAAA&#10;AAAAoQIAAGRycy9kb3ducmV2LnhtbFBLBQYAAAAABAAEAPkAAACRAwAAAAA=&#10;" strokecolor="#4f81bd [3204]" strokeweight="2pt">
                  <v:stroke endarrow="open"/>
                  <v:shadow on="t" color="black" opacity="24903f" origin=",.5" offset="0,.55556mm"/>
                </v:shape>
                <v:shape id="Text Box 3" o:spid="_x0000_s1029" type="#_x0000_t202" style="position:absolute;top:318;width:18046;height:16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3qG8AA&#10;AADaAAAADwAAAGRycy9kb3ducmV2LnhtbESPQWsCMRSE74X+h/AEbzWrLUW2RikVoVdXDx4fm2cS&#10;3LwsSVy3/fVGKPQ4zMw3zGoz+k4MFJMLrGA+q0AQt0E7NgqOh93LEkTKyBq7wKTghxJs1s9PK6x1&#10;uPGehiYbUSCcalRgc+5rKVNryWOahZ64eOcQPeYio5E64q3AfScXVfUuPTouCxZ7+rLUXpqrVxB3&#10;y+vbidmaX326nBvjtoNzSk0n4+cHiExj/g//tb+1gld4XCk3QK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p3qG8AAAADaAAAADwAAAAAAAAAAAAAAAACYAgAAZHJzL2Rvd25y&#10;ZXYueG1sUEsFBgAAAAAEAAQA9QAAAIUDAAAAAA==&#10;" fillcolor="#4f81bd [3204]" strokecolor="white [3201]" strokeweight="3pt">
                  <v:shadow on="t" color="black" opacity="24903f" origin=",.5" offset="0,.55556mm"/>
                  <v:textbox>
                    <w:txbxContent>
                      <w:p w:rsidR="00425B13" w:rsidRDefault="00425B13" w:rsidP="00425B13">
                        <w:r>
                          <w:t>Collaborating Hospitals*:</w:t>
                        </w:r>
                      </w:p>
                      <w:p w:rsidR="00425B13" w:rsidRDefault="00425B13" w:rsidP="00425B13">
                        <w:pPr>
                          <w:pStyle w:val="ListParagraph"/>
                          <w:numPr>
                            <w:ilvl w:val="0"/>
                            <w:numId w:val="12"/>
                          </w:numPr>
                        </w:pPr>
                        <w:r>
                          <w:t>AKUH</w:t>
                        </w:r>
                      </w:p>
                      <w:p w:rsidR="00425B13" w:rsidRDefault="00425B13" w:rsidP="00425B13">
                        <w:pPr>
                          <w:pStyle w:val="ListParagraph"/>
                          <w:numPr>
                            <w:ilvl w:val="0"/>
                            <w:numId w:val="12"/>
                          </w:numPr>
                        </w:pPr>
                        <w:r>
                          <w:t>JPMC</w:t>
                        </w:r>
                      </w:p>
                      <w:p w:rsidR="00425B13" w:rsidRDefault="00425B13" w:rsidP="00425B13">
                        <w:pPr>
                          <w:pStyle w:val="ListParagraph"/>
                          <w:numPr>
                            <w:ilvl w:val="0"/>
                            <w:numId w:val="12"/>
                          </w:numPr>
                        </w:pPr>
                        <w:r>
                          <w:t>CHK</w:t>
                        </w:r>
                      </w:p>
                      <w:p w:rsidR="00425B13" w:rsidRDefault="00425B13" w:rsidP="00425B13">
                        <w:pPr>
                          <w:pStyle w:val="ListParagraph"/>
                          <w:numPr>
                            <w:ilvl w:val="0"/>
                            <w:numId w:val="12"/>
                          </w:numPr>
                        </w:pPr>
                        <w:r>
                          <w:t>LNH</w:t>
                        </w:r>
                      </w:p>
                      <w:p w:rsidR="00425B13" w:rsidRDefault="00425B13" w:rsidP="00425B13">
                        <w:pPr>
                          <w:pStyle w:val="ListParagraph"/>
                          <w:numPr>
                            <w:ilvl w:val="0"/>
                            <w:numId w:val="12"/>
                          </w:numPr>
                        </w:pPr>
                        <w:r>
                          <w:t>ASH</w:t>
                        </w:r>
                      </w:p>
                      <w:p w:rsidR="00425B13" w:rsidRDefault="00425B13" w:rsidP="00425B13">
                        <w:pPr>
                          <w:pStyle w:val="ListParagraph"/>
                          <w:numPr>
                            <w:ilvl w:val="0"/>
                            <w:numId w:val="12"/>
                          </w:numPr>
                        </w:pPr>
                        <w:r>
                          <w:t>ZH</w:t>
                        </w:r>
                      </w:p>
                    </w:txbxContent>
                  </v:textbox>
                </v:shape>
                <v:shape id="Straight Arrow Connector 4" o:spid="_x0000_s1030" type="#_x0000_t32" style="position:absolute;left:41744;top:7951;width:70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n64MQAAADaAAAADwAAAGRycy9kb3ducmV2LnhtbESPT2vCQBTE74V+h+UVvDUbbbEhuoqY&#10;CqUXMa14fWRf/mD2bciuMe2n7wpCj8PM/IZZrkfTioF611hWMI1iEMSF1Q1XCr6/ds8JCOeRNbaW&#10;ScEPOVivHh+WmGp75QMNua9EgLBLUUHtfZdK6YqaDLrIdsTBK21v0AfZV1L3eA1w08pZHM+lwYbD&#10;Qo0dbWsqzvnFKNjLLHlpDsf881Rms/L8G9P27V2pydO4WYDwNPr/8L39oRW8wu1KuAF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2frgxAAAANoAAAAPAAAAAAAAAAAA&#10;AAAAAKECAABkcnMvZG93bnJldi54bWxQSwUGAAAAAAQABAD5AAAAkgMAAAAA&#10;" strokecolor="#4f81bd" strokeweight="2pt">
                  <v:stroke endarrow="open"/>
                  <v:shadow on="t" color="black" opacity="24903f" origin=",.5" offset="0,.55556mm"/>
                </v:shape>
                <v:shape id="Text Box 5" o:spid="_x0000_s1031" type="#_x0000_t202" style="position:absolute;left:49059;width:20034;height:16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4dPcQA&#10;AADaAAAADwAAAGRycy9kb3ducmV2LnhtbESPQWsCMRSE74L/ITyhl1KzFiqyGqWIoqBIq9XzY/Pc&#10;3Zq8rJuo679vhILHYWa+YUaTxhpxpdqXjhX0ugkI4szpknMFP7v52wCED8gajWNScCcPk3G7NcJU&#10;uxt/03UbchEh7FNUUIRQpVL6rCCLvusq4ugdXW0xRFnnUtd4i3Br5HuS9KXFkuNCgRVNC8pO24tV&#10;cN4v1816c5ivTl+/91n+aha9vlHqpdN8DkEEasIz/N9eagUf8LgSb4A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eHT3EAAAA2gAAAA8AAAAAAAAAAAAAAAAAmAIAAGRycy9k&#10;b3ducmV2LnhtbFBLBQYAAAAABAAEAPUAAACJAwAAAAA=&#10;" fillcolor="#4f81bd" strokecolor="window" strokeweight="3pt">
                  <v:shadow on="t" color="black" opacity="24903f" origin=",.5" offset="0,.55556mm"/>
                  <v:textbox>
                    <w:txbxContent>
                      <w:p w:rsidR="00425B13" w:rsidRDefault="00425B13" w:rsidP="00425B13">
                        <w:pPr>
                          <w:rPr>
                            <w:color w:val="FFFFFF" w:themeColor="background1"/>
                          </w:rPr>
                        </w:pPr>
                        <w:r>
                          <w:rPr>
                            <w:color w:val="FFFFFF" w:themeColor="background1"/>
                          </w:rPr>
                          <w:t>Collaborating Pharmaceuticals</w:t>
                        </w:r>
                        <w:r w:rsidRPr="000955C2">
                          <w:rPr>
                            <w:color w:val="FFFFFF" w:themeColor="background1"/>
                          </w:rPr>
                          <w:t>:</w:t>
                        </w:r>
                      </w:p>
                      <w:p w:rsidR="00425B13" w:rsidRDefault="00425B13" w:rsidP="00425B13">
                        <w:pPr>
                          <w:pStyle w:val="ListParagraph"/>
                          <w:numPr>
                            <w:ilvl w:val="0"/>
                            <w:numId w:val="13"/>
                          </w:numPr>
                          <w:rPr>
                            <w:color w:val="FFFFFF" w:themeColor="background1"/>
                          </w:rPr>
                        </w:pPr>
                        <w:r>
                          <w:rPr>
                            <w:color w:val="FFFFFF" w:themeColor="background1"/>
                          </w:rPr>
                          <w:t>Ferozsons</w:t>
                        </w:r>
                      </w:p>
                      <w:p w:rsidR="00425B13" w:rsidRDefault="00425B13" w:rsidP="00425B13">
                        <w:pPr>
                          <w:pStyle w:val="ListParagraph"/>
                          <w:numPr>
                            <w:ilvl w:val="0"/>
                            <w:numId w:val="13"/>
                          </w:numPr>
                          <w:rPr>
                            <w:color w:val="FFFFFF" w:themeColor="background1"/>
                          </w:rPr>
                        </w:pPr>
                        <w:r>
                          <w:rPr>
                            <w:color w:val="FFFFFF" w:themeColor="background1"/>
                          </w:rPr>
                          <w:t>Abbott</w:t>
                        </w:r>
                      </w:p>
                      <w:p w:rsidR="00425B13" w:rsidRDefault="00425B13" w:rsidP="00425B13">
                        <w:pPr>
                          <w:pStyle w:val="ListParagraph"/>
                          <w:numPr>
                            <w:ilvl w:val="0"/>
                            <w:numId w:val="13"/>
                          </w:numPr>
                          <w:rPr>
                            <w:color w:val="FFFFFF" w:themeColor="background1"/>
                          </w:rPr>
                        </w:pPr>
                        <w:r>
                          <w:rPr>
                            <w:color w:val="FFFFFF" w:themeColor="background1"/>
                          </w:rPr>
                          <w:t>Sanofi Aventis</w:t>
                        </w:r>
                      </w:p>
                      <w:p w:rsidR="00425B13" w:rsidRDefault="00425B13" w:rsidP="00425B13">
                        <w:pPr>
                          <w:pStyle w:val="ListParagraph"/>
                          <w:numPr>
                            <w:ilvl w:val="0"/>
                            <w:numId w:val="13"/>
                          </w:numPr>
                          <w:rPr>
                            <w:color w:val="FFFFFF" w:themeColor="background1"/>
                          </w:rPr>
                        </w:pPr>
                        <w:r>
                          <w:rPr>
                            <w:color w:val="FFFFFF" w:themeColor="background1"/>
                          </w:rPr>
                          <w:t>Getz</w:t>
                        </w:r>
                      </w:p>
                      <w:p w:rsidR="00564DE6" w:rsidRDefault="003A7A2B" w:rsidP="00425B13">
                        <w:pPr>
                          <w:pStyle w:val="ListParagraph"/>
                          <w:numPr>
                            <w:ilvl w:val="0"/>
                            <w:numId w:val="13"/>
                          </w:numPr>
                          <w:rPr>
                            <w:color w:val="FFFFFF" w:themeColor="background1"/>
                          </w:rPr>
                        </w:pPr>
                        <w:r>
                          <w:rPr>
                            <w:color w:val="FFFFFF" w:themeColor="background1"/>
                          </w:rPr>
                          <w:t>Highnoon</w:t>
                        </w:r>
                      </w:p>
                      <w:p w:rsidR="00564DE6" w:rsidRPr="000955C2" w:rsidRDefault="00564DE6" w:rsidP="00425B13">
                        <w:pPr>
                          <w:pStyle w:val="ListParagraph"/>
                          <w:numPr>
                            <w:ilvl w:val="0"/>
                            <w:numId w:val="13"/>
                          </w:numPr>
                          <w:rPr>
                            <w:color w:val="FFFFFF" w:themeColor="background1"/>
                          </w:rPr>
                        </w:pPr>
                        <w:r>
                          <w:rPr>
                            <w:color w:val="FFFFFF" w:themeColor="background1"/>
                          </w:rPr>
                          <w:t>Pharm</w:t>
                        </w:r>
                        <w:r w:rsidR="003A7A2B">
                          <w:rPr>
                            <w:color w:val="FFFFFF" w:themeColor="background1"/>
                          </w:rPr>
                          <w:t>e</w:t>
                        </w:r>
                        <w:r>
                          <w:rPr>
                            <w:color w:val="FFFFFF" w:themeColor="background1"/>
                          </w:rPr>
                          <w:t>vo</w:t>
                        </w:r>
                      </w:p>
                      <w:p w:rsidR="00425B13" w:rsidRPr="000955C2" w:rsidRDefault="00425B13" w:rsidP="00425B13">
                        <w:pPr>
                          <w:rPr>
                            <w:color w:val="FFFFFF" w:themeColor="background1"/>
                          </w:rPr>
                        </w:pPr>
                      </w:p>
                    </w:txbxContent>
                  </v:textbox>
                </v:shape>
              </v:group>
            </w:pict>
          </mc:Fallback>
        </mc:AlternateContent>
      </w:r>
    </w:p>
    <w:p w:rsidR="00425B13" w:rsidRDefault="00425B13" w:rsidP="00425B13">
      <w:pPr>
        <w:jc w:val="both"/>
        <w:rPr>
          <w:rFonts w:asciiTheme="majorBidi" w:hAnsiTheme="majorBidi" w:cstheme="majorBidi"/>
          <w:sz w:val="24"/>
          <w:szCs w:val="24"/>
        </w:rPr>
      </w:pPr>
    </w:p>
    <w:p w:rsidR="00425B13" w:rsidRPr="00425B13" w:rsidRDefault="00425B13" w:rsidP="00425B13">
      <w:pPr>
        <w:rPr>
          <w:rFonts w:asciiTheme="majorBidi" w:hAnsiTheme="majorBidi" w:cstheme="majorBidi"/>
          <w:sz w:val="24"/>
          <w:szCs w:val="24"/>
        </w:rPr>
      </w:pPr>
    </w:p>
    <w:p w:rsidR="00425B13" w:rsidRDefault="00425B13" w:rsidP="00CB5EC6">
      <w:pPr>
        <w:rPr>
          <w:rFonts w:asciiTheme="majorBidi" w:hAnsiTheme="majorBidi" w:cstheme="majorBidi"/>
          <w:sz w:val="24"/>
          <w:szCs w:val="24"/>
        </w:rPr>
      </w:pPr>
    </w:p>
    <w:p w:rsidR="00CB5EC6" w:rsidRDefault="00CB5EC6" w:rsidP="00CB5EC6">
      <w:pPr>
        <w:rPr>
          <w:rFonts w:asciiTheme="majorBidi" w:hAnsiTheme="majorBidi" w:cstheme="majorBidi"/>
          <w:sz w:val="24"/>
          <w:szCs w:val="24"/>
        </w:rPr>
      </w:pPr>
    </w:p>
    <w:p w:rsidR="00CB5EC6" w:rsidRPr="00CB5EC6" w:rsidRDefault="00CB5EC6" w:rsidP="00CB5EC6">
      <w:pPr>
        <w:rPr>
          <w:rFonts w:asciiTheme="majorBidi" w:hAnsiTheme="majorBidi" w:cstheme="majorBidi"/>
          <w:sz w:val="24"/>
          <w:szCs w:val="24"/>
        </w:rPr>
      </w:pPr>
    </w:p>
    <w:p w:rsidR="00425B13" w:rsidRDefault="00425B13" w:rsidP="00CB5EC6">
      <w:pPr>
        <w:rPr>
          <w:rFonts w:asciiTheme="majorBidi" w:hAnsiTheme="majorBidi" w:cstheme="majorBidi"/>
          <w:sz w:val="20"/>
          <w:szCs w:val="20"/>
        </w:rPr>
      </w:pPr>
      <w:r w:rsidRPr="00425B13">
        <w:rPr>
          <w:rFonts w:asciiTheme="majorBidi" w:hAnsiTheme="majorBidi" w:cstheme="majorBidi"/>
          <w:sz w:val="20"/>
          <w:szCs w:val="20"/>
        </w:rPr>
        <w:t>* AKUH: Aga Khan University Hospital, JPMC: Jinnah Postgraduate Medical Center, CHK: Civil Hospital, Karachi, LNH: Liaquat National Hospital, ASH: Abbasi Shaheed Hospital, ZH: Ziauddin Hospital</w:t>
      </w:r>
    </w:p>
    <w:p w:rsidR="006A2B1E" w:rsidRPr="00CB5EC6" w:rsidRDefault="006A2B1E" w:rsidP="00CB5EC6">
      <w:pPr>
        <w:rPr>
          <w:rFonts w:asciiTheme="majorBidi" w:hAnsiTheme="majorBidi" w:cstheme="majorBidi"/>
          <w:sz w:val="20"/>
          <w:szCs w:val="20"/>
        </w:rPr>
      </w:pPr>
    </w:p>
    <w:p w:rsidR="00425B13" w:rsidRPr="00CB5EC6" w:rsidRDefault="00425B13" w:rsidP="00CB5EC6">
      <w:pPr>
        <w:rPr>
          <w:rFonts w:asciiTheme="majorBidi" w:hAnsiTheme="majorBidi" w:cstheme="majorBidi"/>
          <w:sz w:val="24"/>
          <w:szCs w:val="24"/>
        </w:rPr>
      </w:pPr>
      <w:r w:rsidRPr="00CB5EC6">
        <w:rPr>
          <w:rFonts w:asciiTheme="majorBidi" w:hAnsiTheme="majorBidi" w:cstheme="majorBidi"/>
          <w:b/>
          <w:bCs/>
          <w:sz w:val="24"/>
          <w:szCs w:val="24"/>
          <w:u w:val="single"/>
        </w:rPr>
        <w:t>Step 2:</w:t>
      </w:r>
      <w:r w:rsidR="000F7FEE" w:rsidRPr="000F7FEE">
        <w:rPr>
          <w:rFonts w:asciiTheme="majorBidi" w:hAnsiTheme="majorBidi" w:cstheme="majorBidi"/>
          <w:b/>
          <w:bCs/>
          <w:sz w:val="24"/>
          <w:szCs w:val="24"/>
        </w:rPr>
        <w:t xml:space="preserve"> </w:t>
      </w:r>
      <w:r w:rsidRPr="00FE55F4">
        <w:rPr>
          <w:rFonts w:asciiTheme="majorBidi" w:hAnsiTheme="majorBidi" w:cstheme="majorBidi"/>
          <w:i/>
          <w:iCs/>
          <w:sz w:val="24"/>
          <w:szCs w:val="24"/>
        </w:rPr>
        <w:t>National Level</w:t>
      </w:r>
      <w:r w:rsidRPr="00CB5EC6">
        <w:rPr>
          <w:rFonts w:asciiTheme="majorBidi" w:hAnsiTheme="majorBidi" w:cstheme="majorBidi"/>
          <w:sz w:val="24"/>
          <w:szCs w:val="24"/>
        </w:rPr>
        <w:t xml:space="preserve"> – Extension of DILI-N at local level in collaboration with Pakistan Society of Study of Liver Diseases (PSSLD)</w:t>
      </w:r>
    </w:p>
    <w:p w:rsidR="00425B13" w:rsidRPr="00CB5EC6" w:rsidRDefault="00425B13" w:rsidP="00CB5EC6">
      <w:pPr>
        <w:rPr>
          <w:rFonts w:asciiTheme="majorBidi" w:hAnsiTheme="majorBidi" w:cstheme="majorBidi"/>
          <w:sz w:val="24"/>
          <w:szCs w:val="24"/>
        </w:rPr>
      </w:pPr>
      <w:r w:rsidRPr="00CB5EC6">
        <w:rPr>
          <w:rFonts w:asciiTheme="majorBidi" w:hAnsiTheme="majorBidi" w:cstheme="majorBidi"/>
          <w:b/>
          <w:bCs/>
          <w:sz w:val="24"/>
          <w:szCs w:val="24"/>
          <w:u w:val="single"/>
        </w:rPr>
        <w:t>Step 3:</w:t>
      </w:r>
      <w:r w:rsidR="000F7FEE" w:rsidRPr="000F7FEE">
        <w:rPr>
          <w:rFonts w:asciiTheme="majorBidi" w:hAnsiTheme="majorBidi" w:cstheme="majorBidi"/>
          <w:b/>
          <w:bCs/>
          <w:sz w:val="24"/>
          <w:szCs w:val="24"/>
        </w:rPr>
        <w:t xml:space="preserve"> </w:t>
      </w:r>
      <w:r w:rsidRPr="00FE55F4">
        <w:rPr>
          <w:rFonts w:asciiTheme="majorBidi" w:hAnsiTheme="majorBidi" w:cstheme="majorBidi"/>
          <w:i/>
          <w:iCs/>
          <w:sz w:val="24"/>
          <w:szCs w:val="24"/>
        </w:rPr>
        <w:t>Regional Level</w:t>
      </w:r>
      <w:r w:rsidRPr="00CB5EC6">
        <w:rPr>
          <w:rFonts w:asciiTheme="majorBidi" w:hAnsiTheme="majorBidi" w:cstheme="majorBidi"/>
          <w:sz w:val="24"/>
          <w:szCs w:val="24"/>
        </w:rPr>
        <w:t xml:space="preserve"> – Extension of DILI-N at national level in collaboration with Chinese DILI-N</w:t>
      </w:r>
    </w:p>
    <w:p w:rsidR="006A2B1E" w:rsidRDefault="00425B13" w:rsidP="00AD2545">
      <w:pPr>
        <w:rPr>
          <w:rFonts w:asciiTheme="majorBidi" w:hAnsiTheme="majorBidi" w:cstheme="majorBidi"/>
          <w:sz w:val="24"/>
          <w:szCs w:val="24"/>
        </w:rPr>
      </w:pPr>
      <w:r w:rsidRPr="00CB5EC6">
        <w:rPr>
          <w:rFonts w:asciiTheme="majorBidi" w:hAnsiTheme="majorBidi" w:cstheme="majorBidi"/>
          <w:b/>
          <w:bCs/>
          <w:sz w:val="24"/>
          <w:szCs w:val="24"/>
          <w:u w:val="single"/>
        </w:rPr>
        <w:lastRenderedPageBreak/>
        <w:t>Step 4:</w:t>
      </w:r>
      <w:r w:rsidR="000F7FEE" w:rsidRPr="000F7FEE">
        <w:rPr>
          <w:rFonts w:asciiTheme="majorBidi" w:hAnsiTheme="majorBidi" w:cstheme="majorBidi"/>
          <w:b/>
          <w:bCs/>
          <w:sz w:val="24"/>
          <w:szCs w:val="24"/>
        </w:rPr>
        <w:t xml:space="preserve"> </w:t>
      </w:r>
      <w:r w:rsidRPr="00FE55F4">
        <w:rPr>
          <w:rFonts w:asciiTheme="majorBidi" w:hAnsiTheme="majorBidi" w:cstheme="majorBidi"/>
          <w:i/>
          <w:iCs/>
          <w:sz w:val="24"/>
          <w:szCs w:val="24"/>
        </w:rPr>
        <w:t>Global Level</w:t>
      </w:r>
      <w:r w:rsidRPr="00CB5EC6">
        <w:rPr>
          <w:rFonts w:asciiTheme="majorBidi" w:hAnsiTheme="majorBidi" w:cstheme="majorBidi"/>
          <w:sz w:val="24"/>
          <w:szCs w:val="24"/>
        </w:rPr>
        <w:t xml:space="preserve"> – </w:t>
      </w:r>
      <w:r w:rsidR="00AD2545">
        <w:rPr>
          <w:rFonts w:asciiTheme="majorBidi" w:hAnsiTheme="majorBidi" w:cstheme="majorBidi"/>
          <w:sz w:val="24"/>
          <w:szCs w:val="24"/>
        </w:rPr>
        <w:t>C</w:t>
      </w:r>
      <w:r w:rsidR="00EC02B2">
        <w:rPr>
          <w:rFonts w:asciiTheme="majorBidi" w:hAnsiTheme="majorBidi" w:cstheme="majorBidi"/>
          <w:sz w:val="24"/>
          <w:szCs w:val="24"/>
        </w:rPr>
        <w:t>ollaborating</w:t>
      </w:r>
      <w:r w:rsidR="00EC02B2" w:rsidRPr="00CB5EC6">
        <w:rPr>
          <w:rFonts w:asciiTheme="majorBidi" w:hAnsiTheme="majorBidi" w:cstheme="majorBidi"/>
          <w:sz w:val="24"/>
          <w:szCs w:val="24"/>
        </w:rPr>
        <w:t xml:space="preserve"> </w:t>
      </w:r>
      <w:r w:rsidRPr="00CB5EC6">
        <w:rPr>
          <w:rFonts w:asciiTheme="majorBidi" w:hAnsiTheme="majorBidi" w:cstheme="majorBidi"/>
          <w:sz w:val="24"/>
          <w:szCs w:val="24"/>
        </w:rPr>
        <w:t>this regional network of DILI with National Institute of Diabetes and Digestive and Kidney Diseases (NIDDK)</w:t>
      </w:r>
      <w:r w:rsidR="00FE55F4">
        <w:rPr>
          <w:rFonts w:asciiTheme="majorBidi" w:hAnsiTheme="majorBidi" w:cstheme="majorBidi"/>
          <w:sz w:val="24"/>
          <w:szCs w:val="24"/>
        </w:rPr>
        <w:t xml:space="preserve"> main DILI Network</w:t>
      </w:r>
    </w:p>
    <w:p w:rsidR="00AD2545" w:rsidRDefault="00AD2545" w:rsidP="00AD2545">
      <w:pPr>
        <w:rPr>
          <w:rFonts w:asciiTheme="majorBidi" w:hAnsiTheme="majorBidi" w:cstheme="majorBidi"/>
          <w:sz w:val="24"/>
          <w:szCs w:val="24"/>
        </w:rPr>
      </w:pPr>
    </w:p>
    <w:p w:rsidR="000E3E82" w:rsidRPr="000F7FEE" w:rsidRDefault="000E3E82" w:rsidP="000F7FEE">
      <w:pPr>
        <w:rPr>
          <w:rFonts w:asciiTheme="majorBidi" w:hAnsiTheme="majorBidi" w:cstheme="majorBidi"/>
          <w:sz w:val="24"/>
          <w:szCs w:val="24"/>
        </w:rPr>
      </w:pPr>
      <w:r w:rsidRPr="00A448A9">
        <w:rPr>
          <w:rFonts w:asciiTheme="majorBidi" w:hAnsiTheme="majorBidi" w:cstheme="majorBidi"/>
          <w:i/>
          <w:iCs/>
          <w:sz w:val="24"/>
          <w:szCs w:val="24"/>
          <w:u w:val="single"/>
        </w:rPr>
        <w:t>Eligibility Criteria</w:t>
      </w:r>
      <w:r w:rsidR="00CB0F23">
        <w:rPr>
          <w:rFonts w:asciiTheme="majorBidi" w:hAnsiTheme="majorBidi" w:cstheme="majorBidi"/>
          <w:i/>
          <w:iCs/>
          <w:sz w:val="24"/>
          <w:szCs w:val="24"/>
          <w:u w:val="single"/>
        </w:rPr>
        <w:t xml:space="preserve"> (5</w:t>
      </w:r>
      <w:r w:rsidR="00D13C03">
        <w:rPr>
          <w:rFonts w:asciiTheme="majorBidi" w:hAnsiTheme="majorBidi" w:cstheme="majorBidi"/>
          <w:i/>
          <w:iCs/>
          <w:sz w:val="24"/>
          <w:szCs w:val="24"/>
          <w:u w:val="single"/>
        </w:rPr>
        <w:t>)</w:t>
      </w:r>
    </w:p>
    <w:p w:rsidR="00C1547B" w:rsidRDefault="00C1547B" w:rsidP="00CD6D5F">
      <w:pPr>
        <w:jc w:val="both"/>
        <w:rPr>
          <w:rFonts w:asciiTheme="majorBidi" w:hAnsiTheme="majorBidi" w:cstheme="majorBidi"/>
          <w:sz w:val="24"/>
          <w:szCs w:val="24"/>
          <w:u w:val="single"/>
        </w:rPr>
      </w:pPr>
      <w:r w:rsidRPr="00A448A9">
        <w:rPr>
          <w:rFonts w:asciiTheme="majorBidi" w:hAnsiTheme="majorBidi" w:cstheme="majorBidi"/>
          <w:sz w:val="24"/>
          <w:szCs w:val="24"/>
          <w:u w:val="single"/>
        </w:rPr>
        <w:t>Inclusion Criteria</w:t>
      </w:r>
      <w:r w:rsidR="00AF466B">
        <w:rPr>
          <w:rFonts w:asciiTheme="majorBidi" w:hAnsiTheme="majorBidi" w:cstheme="majorBidi"/>
          <w:sz w:val="24"/>
          <w:szCs w:val="24"/>
          <w:u w:val="single"/>
        </w:rPr>
        <w:t>:</w:t>
      </w:r>
    </w:p>
    <w:p w:rsidR="00AF466B" w:rsidRPr="00AF466B" w:rsidRDefault="00AF466B" w:rsidP="00AF466B">
      <w:pPr>
        <w:pStyle w:val="ListParagraph"/>
        <w:numPr>
          <w:ilvl w:val="0"/>
          <w:numId w:val="8"/>
        </w:numPr>
        <w:rPr>
          <w:rFonts w:asciiTheme="majorBidi" w:hAnsiTheme="majorBidi" w:cstheme="majorBidi"/>
          <w:sz w:val="24"/>
          <w:szCs w:val="24"/>
        </w:rPr>
      </w:pPr>
      <w:r w:rsidRPr="00AF466B">
        <w:rPr>
          <w:rFonts w:asciiTheme="majorBidi" w:hAnsiTheme="majorBidi" w:cstheme="majorBidi"/>
          <w:sz w:val="24"/>
          <w:szCs w:val="24"/>
        </w:rPr>
        <w:t>Adults or children &gt; 2 years old</w:t>
      </w:r>
    </w:p>
    <w:p w:rsidR="00AF466B" w:rsidRPr="00AF466B" w:rsidRDefault="00AF466B" w:rsidP="00AF466B">
      <w:pPr>
        <w:pStyle w:val="ListParagraph"/>
        <w:numPr>
          <w:ilvl w:val="0"/>
          <w:numId w:val="8"/>
        </w:numPr>
        <w:rPr>
          <w:rFonts w:asciiTheme="majorBidi" w:hAnsiTheme="majorBidi" w:cstheme="majorBidi"/>
          <w:sz w:val="24"/>
          <w:szCs w:val="24"/>
        </w:rPr>
      </w:pPr>
      <w:r w:rsidRPr="00AF466B">
        <w:rPr>
          <w:rFonts w:asciiTheme="majorBidi" w:hAnsiTheme="majorBidi" w:cstheme="majorBidi"/>
          <w:sz w:val="24"/>
          <w:szCs w:val="24"/>
        </w:rPr>
        <w:t xml:space="preserve">Evidence of liver injury known or suspected to be related to a drug or complementary and alternative medications (CAM) product </w:t>
      </w:r>
    </w:p>
    <w:p w:rsidR="00AF466B" w:rsidRPr="00AF466B" w:rsidRDefault="00AF466B" w:rsidP="009677D9">
      <w:pPr>
        <w:pStyle w:val="ListParagraph"/>
        <w:numPr>
          <w:ilvl w:val="0"/>
          <w:numId w:val="8"/>
        </w:numPr>
        <w:rPr>
          <w:rFonts w:asciiTheme="majorBidi" w:hAnsiTheme="majorBidi" w:cstheme="majorBidi"/>
          <w:sz w:val="24"/>
          <w:szCs w:val="24"/>
        </w:rPr>
      </w:pPr>
      <w:r w:rsidRPr="00AF466B">
        <w:rPr>
          <w:rFonts w:asciiTheme="majorBidi" w:hAnsiTheme="majorBidi" w:cstheme="majorBidi"/>
          <w:sz w:val="24"/>
          <w:szCs w:val="24"/>
        </w:rPr>
        <w:t>Written informed consent</w:t>
      </w:r>
      <w:r w:rsidR="009677D9">
        <w:rPr>
          <w:rFonts w:asciiTheme="majorBidi" w:hAnsiTheme="majorBidi" w:cstheme="majorBidi"/>
          <w:sz w:val="24"/>
          <w:szCs w:val="24"/>
        </w:rPr>
        <w:t xml:space="preserve"> will be obtained from all the participants to be included in the centralized DILI’s network</w:t>
      </w:r>
    </w:p>
    <w:p w:rsidR="00AF466B" w:rsidRPr="00AF466B" w:rsidRDefault="00AF466B" w:rsidP="00AF466B">
      <w:pPr>
        <w:pStyle w:val="ListParagraph"/>
        <w:numPr>
          <w:ilvl w:val="0"/>
          <w:numId w:val="8"/>
        </w:numPr>
        <w:rPr>
          <w:rFonts w:asciiTheme="majorBidi" w:hAnsiTheme="majorBidi" w:cstheme="majorBidi"/>
          <w:sz w:val="24"/>
          <w:szCs w:val="24"/>
        </w:rPr>
      </w:pPr>
      <w:r w:rsidRPr="00AF466B">
        <w:rPr>
          <w:rFonts w:asciiTheme="majorBidi" w:hAnsiTheme="majorBidi" w:cstheme="majorBidi"/>
          <w:sz w:val="24"/>
          <w:szCs w:val="24"/>
        </w:rPr>
        <w:t>Documented clinically significant DILI, as shown by any of the following:</w:t>
      </w:r>
    </w:p>
    <w:p w:rsidR="00AF466B" w:rsidRPr="00AF466B" w:rsidRDefault="00AF466B" w:rsidP="00AF466B">
      <w:pPr>
        <w:pStyle w:val="ListParagraph"/>
        <w:numPr>
          <w:ilvl w:val="1"/>
          <w:numId w:val="8"/>
        </w:numPr>
        <w:rPr>
          <w:rFonts w:asciiTheme="majorBidi" w:hAnsiTheme="majorBidi" w:cstheme="majorBidi"/>
          <w:sz w:val="24"/>
          <w:szCs w:val="24"/>
        </w:rPr>
      </w:pPr>
      <w:r w:rsidRPr="00AF466B">
        <w:rPr>
          <w:rFonts w:asciiTheme="majorBidi" w:hAnsiTheme="majorBidi" w:cstheme="majorBidi"/>
          <w:sz w:val="24"/>
          <w:szCs w:val="24"/>
        </w:rPr>
        <w:t>Jaundice or serum bilirubin &gt; 2.5 mg/dl and any elevation in ALT, AST, or alkaline phosphatase</w:t>
      </w:r>
    </w:p>
    <w:p w:rsidR="00AF466B" w:rsidRPr="00AF466B" w:rsidRDefault="00AF466B" w:rsidP="00AF466B">
      <w:pPr>
        <w:pStyle w:val="ListParagraph"/>
        <w:numPr>
          <w:ilvl w:val="1"/>
          <w:numId w:val="8"/>
        </w:numPr>
        <w:rPr>
          <w:rFonts w:asciiTheme="majorBidi" w:hAnsiTheme="majorBidi" w:cstheme="majorBidi"/>
          <w:sz w:val="24"/>
          <w:szCs w:val="24"/>
        </w:rPr>
      </w:pPr>
      <w:r w:rsidRPr="00AF466B">
        <w:rPr>
          <w:rFonts w:asciiTheme="majorBidi" w:hAnsiTheme="majorBidi" w:cstheme="majorBidi"/>
          <w:sz w:val="24"/>
          <w:szCs w:val="24"/>
        </w:rPr>
        <w:t>No jaundice and serum bilirubin &lt; 2.5 mg/dl, but elevations in ALT or AST (&gt; 5 x Upper Limit Normal) or elevations in alkaline phosphatase (&gt; 2 x Upper Limit Normal)</w:t>
      </w:r>
    </w:p>
    <w:p w:rsidR="00AF466B" w:rsidRPr="00AF466B" w:rsidRDefault="00AF466B" w:rsidP="00AF466B">
      <w:pPr>
        <w:pStyle w:val="ListParagraph"/>
        <w:numPr>
          <w:ilvl w:val="1"/>
          <w:numId w:val="8"/>
        </w:numPr>
        <w:jc w:val="both"/>
        <w:rPr>
          <w:rFonts w:asciiTheme="majorBidi" w:hAnsiTheme="majorBidi" w:cstheme="majorBidi"/>
          <w:sz w:val="24"/>
          <w:szCs w:val="24"/>
        </w:rPr>
      </w:pPr>
      <w:r w:rsidRPr="00AF466B">
        <w:rPr>
          <w:rFonts w:asciiTheme="majorBidi" w:hAnsiTheme="majorBidi" w:cstheme="majorBidi"/>
          <w:sz w:val="24"/>
          <w:szCs w:val="24"/>
        </w:rPr>
        <w:t>In persons with known pre-existing liver disease (such as chronic hepatitis B or</w:t>
      </w:r>
      <w:r w:rsidR="00AD2545">
        <w:rPr>
          <w:rFonts w:asciiTheme="majorBidi" w:hAnsiTheme="majorBidi" w:cstheme="majorBidi"/>
          <w:sz w:val="24"/>
          <w:szCs w:val="24"/>
        </w:rPr>
        <w:t xml:space="preserve"> C), elevations in ALT or AST </w:t>
      </w:r>
      <w:r w:rsidR="00EA4A37">
        <w:rPr>
          <w:rFonts w:asciiTheme="majorBidi" w:hAnsiTheme="majorBidi" w:cstheme="majorBidi"/>
          <w:sz w:val="24"/>
          <w:szCs w:val="24"/>
        </w:rPr>
        <w:t>&gt;</w:t>
      </w:r>
      <w:r w:rsidR="00AD2545">
        <w:rPr>
          <w:rFonts w:asciiTheme="majorBidi" w:hAnsiTheme="majorBidi" w:cstheme="majorBidi"/>
          <w:sz w:val="24"/>
          <w:szCs w:val="24"/>
        </w:rPr>
        <w:t xml:space="preserve"> </w:t>
      </w:r>
      <w:r w:rsidRPr="00AF466B">
        <w:rPr>
          <w:rFonts w:asciiTheme="majorBidi" w:hAnsiTheme="majorBidi" w:cstheme="majorBidi"/>
          <w:sz w:val="24"/>
          <w:szCs w:val="24"/>
        </w:rPr>
        <w:t>5 x baseline values or elevations in alkaline phosphatase &gt; 2 x baseline values</w:t>
      </w:r>
    </w:p>
    <w:p w:rsidR="00C1547B" w:rsidRPr="00A448A9" w:rsidRDefault="00C1547B" w:rsidP="00C1547B">
      <w:pPr>
        <w:jc w:val="both"/>
        <w:rPr>
          <w:rFonts w:asciiTheme="majorBidi" w:hAnsiTheme="majorBidi" w:cstheme="majorBidi"/>
          <w:sz w:val="24"/>
          <w:szCs w:val="24"/>
          <w:u w:val="single"/>
        </w:rPr>
      </w:pPr>
      <w:r w:rsidRPr="00A448A9">
        <w:rPr>
          <w:rFonts w:asciiTheme="majorBidi" w:hAnsiTheme="majorBidi" w:cstheme="majorBidi"/>
          <w:sz w:val="24"/>
          <w:szCs w:val="24"/>
          <w:u w:val="single"/>
        </w:rPr>
        <w:t>Exclusion Criteria</w:t>
      </w:r>
    </w:p>
    <w:p w:rsidR="00C1547B" w:rsidRPr="00A448A9" w:rsidRDefault="00C1547B" w:rsidP="00C1547B">
      <w:pPr>
        <w:pStyle w:val="ListParagraph"/>
        <w:numPr>
          <w:ilvl w:val="0"/>
          <w:numId w:val="4"/>
        </w:numPr>
        <w:rPr>
          <w:rFonts w:asciiTheme="majorBidi" w:hAnsiTheme="majorBidi" w:cstheme="majorBidi"/>
          <w:sz w:val="24"/>
          <w:szCs w:val="24"/>
        </w:rPr>
      </w:pPr>
      <w:r w:rsidRPr="00A448A9">
        <w:rPr>
          <w:rFonts w:asciiTheme="majorBidi" w:hAnsiTheme="majorBidi" w:cstheme="majorBidi"/>
          <w:sz w:val="24"/>
          <w:szCs w:val="24"/>
        </w:rPr>
        <w:t>Paracetamol (acetaminophen) hepatotoxicity</w:t>
      </w:r>
    </w:p>
    <w:p w:rsidR="00C1547B" w:rsidRPr="00A448A9" w:rsidRDefault="00C1547B" w:rsidP="00C1547B">
      <w:pPr>
        <w:pStyle w:val="ListParagraph"/>
        <w:numPr>
          <w:ilvl w:val="0"/>
          <w:numId w:val="4"/>
        </w:numPr>
        <w:rPr>
          <w:rFonts w:asciiTheme="majorBidi" w:hAnsiTheme="majorBidi" w:cstheme="majorBidi"/>
          <w:sz w:val="24"/>
          <w:szCs w:val="24"/>
        </w:rPr>
      </w:pPr>
      <w:r w:rsidRPr="00A448A9">
        <w:rPr>
          <w:rFonts w:asciiTheme="majorBidi" w:hAnsiTheme="majorBidi" w:cstheme="majorBidi"/>
          <w:sz w:val="24"/>
          <w:szCs w:val="24"/>
        </w:rPr>
        <w:t>Pre-existing liver disease such as primary biliary cirrhosis, primary sclerosing cholangitis, autoimmune hepatitis or other chronic biliary tract disease that may confound diagnosis</w:t>
      </w:r>
    </w:p>
    <w:p w:rsidR="00C1547B" w:rsidRPr="00A448A9" w:rsidRDefault="00C1547B" w:rsidP="00EA4A37">
      <w:pPr>
        <w:pStyle w:val="ListParagraph"/>
        <w:numPr>
          <w:ilvl w:val="0"/>
          <w:numId w:val="4"/>
        </w:numPr>
        <w:rPr>
          <w:rFonts w:asciiTheme="majorBidi" w:hAnsiTheme="majorBidi" w:cstheme="majorBidi"/>
          <w:sz w:val="24"/>
          <w:szCs w:val="24"/>
        </w:rPr>
      </w:pPr>
      <w:r w:rsidRPr="00A448A9">
        <w:rPr>
          <w:rFonts w:asciiTheme="majorBidi" w:hAnsiTheme="majorBidi" w:cstheme="majorBidi"/>
          <w:sz w:val="24"/>
          <w:szCs w:val="24"/>
        </w:rPr>
        <w:t xml:space="preserve">Liver or bone marrow transplant prior to </w:t>
      </w:r>
      <w:r w:rsidR="00EA4A37">
        <w:rPr>
          <w:rFonts w:asciiTheme="majorBidi" w:hAnsiTheme="majorBidi" w:cstheme="majorBidi"/>
          <w:sz w:val="24"/>
          <w:szCs w:val="24"/>
        </w:rPr>
        <w:t>the physician’s visit</w:t>
      </w:r>
    </w:p>
    <w:p w:rsidR="00B051E5" w:rsidRDefault="00C1547B" w:rsidP="00B051E5">
      <w:pPr>
        <w:pStyle w:val="ListParagraph"/>
        <w:numPr>
          <w:ilvl w:val="0"/>
          <w:numId w:val="4"/>
        </w:numPr>
        <w:jc w:val="both"/>
        <w:rPr>
          <w:rFonts w:asciiTheme="majorBidi" w:hAnsiTheme="majorBidi" w:cstheme="majorBidi"/>
          <w:sz w:val="24"/>
          <w:szCs w:val="24"/>
        </w:rPr>
      </w:pPr>
      <w:r w:rsidRPr="00A448A9">
        <w:rPr>
          <w:rFonts w:asciiTheme="majorBidi" w:hAnsiTheme="majorBidi" w:cstheme="majorBidi"/>
          <w:sz w:val="24"/>
          <w:szCs w:val="24"/>
        </w:rPr>
        <w:t>Identifiable competing cause of liver injury felt to be responsible for observed liver injury</w:t>
      </w:r>
    </w:p>
    <w:p w:rsidR="00B051E5" w:rsidRPr="00B051E5" w:rsidRDefault="00B051E5" w:rsidP="00B051E5">
      <w:pPr>
        <w:pStyle w:val="ListParagraph"/>
        <w:jc w:val="both"/>
        <w:rPr>
          <w:rFonts w:asciiTheme="majorBidi" w:hAnsiTheme="majorBidi" w:cstheme="majorBidi"/>
          <w:sz w:val="24"/>
          <w:szCs w:val="24"/>
        </w:rPr>
      </w:pPr>
    </w:p>
    <w:p w:rsidR="00B63299" w:rsidRPr="00A448A9" w:rsidRDefault="00B63299" w:rsidP="00B63299">
      <w:pPr>
        <w:jc w:val="both"/>
        <w:rPr>
          <w:rFonts w:asciiTheme="majorBidi" w:hAnsiTheme="majorBidi" w:cstheme="majorBidi"/>
          <w:b/>
          <w:bCs/>
          <w:sz w:val="24"/>
          <w:szCs w:val="24"/>
          <w:u w:val="single"/>
        </w:rPr>
      </w:pPr>
      <w:r w:rsidRPr="00A448A9">
        <w:rPr>
          <w:rFonts w:asciiTheme="majorBidi" w:hAnsiTheme="majorBidi" w:cstheme="majorBidi"/>
          <w:b/>
          <w:bCs/>
          <w:sz w:val="24"/>
          <w:szCs w:val="24"/>
          <w:u w:val="single"/>
        </w:rPr>
        <w:t>Dissemination:</w:t>
      </w:r>
    </w:p>
    <w:p w:rsidR="00B63299" w:rsidRPr="00A448A9" w:rsidRDefault="005E5BE4" w:rsidP="00391C74">
      <w:pPr>
        <w:jc w:val="both"/>
        <w:rPr>
          <w:rFonts w:asciiTheme="majorBidi" w:hAnsiTheme="majorBidi" w:cstheme="majorBidi"/>
          <w:sz w:val="24"/>
          <w:szCs w:val="24"/>
        </w:rPr>
      </w:pPr>
      <w:r>
        <w:rPr>
          <w:rFonts w:asciiTheme="majorBidi" w:hAnsiTheme="majorBidi" w:cstheme="majorBidi"/>
          <w:sz w:val="24"/>
          <w:szCs w:val="24"/>
        </w:rPr>
        <w:t>R</w:t>
      </w:r>
      <w:r w:rsidR="00B051E5">
        <w:rPr>
          <w:rFonts w:asciiTheme="majorBidi" w:hAnsiTheme="majorBidi" w:cstheme="majorBidi"/>
          <w:sz w:val="24"/>
          <w:szCs w:val="24"/>
        </w:rPr>
        <w:t>esults from the main DILI network</w:t>
      </w:r>
      <w:r>
        <w:rPr>
          <w:rFonts w:asciiTheme="majorBidi" w:hAnsiTheme="majorBidi" w:cstheme="majorBidi"/>
          <w:sz w:val="24"/>
          <w:szCs w:val="24"/>
        </w:rPr>
        <w:t xml:space="preserve"> would be compiled on annua</w:t>
      </w:r>
      <w:r w:rsidR="00E542DB">
        <w:rPr>
          <w:rFonts w:asciiTheme="majorBidi" w:hAnsiTheme="majorBidi" w:cstheme="majorBidi"/>
          <w:sz w:val="24"/>
          <w:szCs w:val="24"/>
        </w:rPr>
        <w:t>l basis and shared with the five</w:t>
      </w:r>
      <w:r>
        <w:rPr>
          <w:rFonts w:asciiTheme="majorBidi" w:hAnsiTheme="majorBidi" w:cstheme="majorBidi"/>
          <w:sz w:val="24"/>
          <w:szCs w:val="24"/>
        </w:rPr>
        <w:t xml:space="preserve"> affiliated institutions. Collaborating institutions would be informed regarding the development of new trends or causative mechanism of the disease through annual report generated from the </w:t>
      </w:r>
      <w:r w:rsidR="00391C74">
        <w:rPr>
          <w:rFonts w:asciiTheme="majorBidi" w:hAnsiTheme="majorBidi" w:cstheme="majorBidi"/>
          <w:sz w:val="24"/>
          <w:szCs w:val="24"/>
        </w:rPr>
        <w:t xml:space="preserve">network. </w:t>
      </w:r>
      <w:r>
        <w:rPr>
          <w:rFonts w:asciiTheme="majorBidi" w:hAnsiTheme="majorBidi" w:cstheme="majorBidi"/>
          <w:sz w:val="24"/>
          <w:szCs w:val="24"/>
        </w:rPr>
        <w:t>Findings generated as a result would be</w:t>
      </w:r>
      <w:r w:rsidR="005F1617" w:rsidRPr="00A448A9">
        <w:rPr>
          <w:rFonts w:asciiTheme="majorBidi" w:hAnsiTheme="majorBidi" w:cstheme="majorBidi"/>
          <w:sz w:val="24"/>
          <w:szCs w:val="24"/>
        </w:rPr>
        <w:t xml:space="preserve"> disseminated through local seminars and workshops. They will also be disseminated through the medium of loca</w:t>
      </w:r>
      <w:r w:rsidR="00CA6D53" w:rsidRPr="00A448A9">
        <w:rPr>
          <w:rFonts w:asciiTheme="majorBidi" w:hAnsiTheme="majorBidi" w:cstheme="majorBidi"/>
          <w:sz w:val="24"/>
          <w:szCs w:val="24"/>
        </w:rPr>
        <w:t xml:space="preserve">l and international conferences so that awareness can be created regarding this </w:t>
      </w:r>
      <w:r>
        <w:rPr>
          <w:rFonts w:asciiTheme="majorBidi" w:hAnsiTheme="majorBidi" w:cstheme="majorBidi"/>
          <w:sz w:val="24"/>
          <w:szCs w:val="24"/>
        </w:rPr>
        <w:t>disease among practicing physicians and the general public</w:t>
      </w:r>
      <w:r w:rsidR="00CA6D53" w:rsidRPr="00A448A9">
        <w:rPr>
          <w:rFonts w:asciiTheme="majorBidi" w:hAnsiTheme="majorBidi" w:cstheme="majorBidi"/>
          <w:sz w:val="24"/>
          <w:szCs w:val="24"/>
        </w:rPr>
        <w:t>.</w:t>
      </w:r>
    </w:p>
    <w:p w:rsidR="005F1617" w:rsidRPr="00A448A9" w:rsidRDefault="005F1617" w:rsidP="00B63299">
      <w:pPr>
        <w:jc w:val="both"/>
        <w:rPr>
          <w:rFonts w:asciiTheme="majorBidi" w:hAnsiTheme="majorBidi" w:cstheme="majorBidi"/>
          <w:b/>
          <w:bCs/>
          <w:sz w:val="24"/>
          <w:szCs w:val="24"/>
          <w:u w:val="single"/>
        </w:rPr>
      </w:pPr>
      <w:r w:rsidRPr="00A448A9">
        <w:rPr>
          <w:rFonts w:asciiTheme="majorBidi" w:hAnsiTheme="majorBidi" w:cstheme="majorBidi"/>
          <w:b/>
          <w:bCs/>
          <w:sz w:val="24"/>
          <w:szCs w:val="24"/>
          <w:u w:val="single"/>
        </w:rPr>
        <w:lastRenderedPageBreak/>
        <w:t>Funding Sources:</w:t>
      </w:r>
    </w:p>
    <w:p w:rsidR="0095603E" w:rsidRPr="00A448A9" w:rsidRDefault="005F1617" w:rsidP="0034690F">
      <w:pPr>
        <w:jc w:val="both"/>
        <w:rPr>
          <w:rFonts w:asciiTheme="majorBidi" w:hAnsiTheme="majorBidi" w:cstheme="majorBidi"/>
          <w:sz w:val="24"/>
          <w:szCs w:val="24"/>
        </w:rPr>
      </w:pPr>
      <w:r w:rsidRPr="00A448A9">
        <w:rPr>
          <w:rFonts w:asciiTheme="majorBidi" w:hAnsiTheme="majorBidi" w:cstheme="majorBidi"/>
          <w:sz w:val="24"/>
          <w:szCs w:val="24"/>
        </w:rPr>
        <w:t>Stakeholders of var</w:t>
      </w:r>
      <w:r w:rsidR="0034690F">
        <w:rPr>
          <w:rFonts w:asciiTheme="majorBidi" w:hAnsiTheme="majorBidi" w:cstheme="majorBidi"/>
          <w:sz w:val="24"/>
          <w:szCs w:val="24"/>
        </w:rPr>
        <w:t xml:space="preserve">ious pharmaceutical industries </w:t>
      </w:r>
      <w:r w:rsidRPr="00A448A9">
        <w:rPr>
          <w:rFonts w:asciiTheme="majorBidi" w:hAnsiTheme="majorBidi" w:cstheme="majorBidi"/>
          <w:sz w:val="24"/>
          <w:szCs w:val="24"/>
        </w:rPr>
        <w:t>including</w:t>
      </w:r>
      <w:r w:rsidR="0034690F">
        <w:rPr>
          <w:rFonts w:asciiTheme="majorBidi" w:hAnsiTheme="majorBidi" w:cstheme="majorBidi"/>
          <w:sz w:val="24"/>
          <w:szCs w:val="24"/>
        </w:rPr>
        <w:t>; Abbott,</w:t>
      </w:r>
      <w:r w:rsidR="00B051E5">
        <w:rPr>
          <w:rFonts w:asciiTheme="majorBidi" w:hAnsiTheme="majorBidi" w:cstheme="majorBidi"/>
          <w:sz w:val="24"/>
          <w:szCs w:val="24"/>
        </w:rPr>
        <w:t xml:space="preserve"> Feroz sons, Sanofi Aventis </w:t>
      </w:r>
      <w:r w:rsidR="0034690F">
        <w:rPr>
          <w:rFonts w:asciiTheme="majorBidi" w:hAnsiTheme="majorBidi" w:cstheme="majorBidi"/>
          <w:sz w:val="24"/>
          <w:szCs w:val="24"/>
        </w:rPr>
        <w:t>Getz</w:t>
      </w:r>
      <w:r w:rsidR="00B051E5">
        <w:rPr>
          <w:rFonts w:asciiTheme="majorBidi" w:hAnsiTheme="majorBidi" w:cstheme="majorBidi"/>
          <w:sz w:val="24"/>
          <w:szCs w:val="24"/>
        </w:rPr>
        <w:t>, Highnoon and Pharmevo</w:t>
      </w:r>
      <w:r w:rsidRPr="00A448A9">
        <w:rPr>
          <w:rFonts w:asciiTheme="majorBidi" w:hAnsiTheme="majorBidi" w:cstheme="majorBidi"/>
          <w:sz w:val="24"/>
          <w:szCs w:val="24"/>
        </w:rPr>
        <w:t xml:space="preserve"> would be approached for funding with respect to this study. </w:t>
      </w:r>
      <w:r w:rsidR="0095603E">
        <w:rPr>
          <w:rFonts w:asciiTheme="majorBidi" w:hAnsiTheme="majorBidi" w:cstheme="majorBidi"/>
          <w:sz w:val="24"/>
          <w:szCs w:val="24"/>
        </w:rPr>
        <w:t xml:space="preserve">Chief Executive Officer of AKUH would also be approached in order to </w:t>
      </w:r>
      <w:r w:rsidR="00582000">
        <w:rPr>
          <w:rFonts w:asciiTheme="majorBidi" w:hAnsiTheme="majorBidi" w:cstheme="majorBidi"/>
          <w:sz w:val="24"/>
          <w:szCs w:val="24"/>
        </w:rPr>
        <w:t xml:space="preserve">obtain permission and secure funds with respect to the local setup of DILI </w:t>
      </w:r>
      <w:r w:rsidR="00EC02B2">
        <w:rPr>
          <w:rFonts w:asciiTheme="majorBidi" w:hAnsiTheme="majorBidi" w:cstheme="majorBidi"/>
          <w:sz w:val="24"/>
          <w:szCs w:val="24"/>
        </w:rPr>
        <w:t xml:space="preserve">network </w:t>
      </w:r>
      <w:r w:rsidR="00582000">
        <w:rPr>
          <w:rFonts w:asciiTheme="majorBidi" w:hAnsiTheme="majorBidi" w:cstheme="majorBidi"/>
          <w:sz w:val="24"/>
          <w:szCs w:val="24"/>
        </w:rPr>
        <w:t>at AKUH.</w:t>
      </w:r>
      <w:r w:rsidR="00B051E5">
        <w:rPr>
          <w:rFonts w:asciiTheme="majorBidi" w:hAnsiTheme="majorBidi" w:cstheme="majorBidi"/>
          <w:sz w:val="24"/>
          <w:szCs w:val="24"/>
        </w:rPr>
        <w:t xml:space="preserve"> Moreover, a </w:t>
      </w:r>
      <w:r w:rsidR="00B051E5" w:rsidRPr="00B051E5">
        <w:rPr>
          <w:rFonts w:asciiTheme="majorBidi" w:hAnsiTheme="majorBidi" w:cstheme="majorBidi"/>
          <w:sz w:val="24"/>
          <w:szCs w:val="24"/>
        </w:rPr>
        <w:t>centralized web based system will be developed to capture patients with DILI involving</w:t>
      </w:r>
      <w:r w:rsidR="00B051E5">
        <w:rPr>
          <w:rFonts w:asciiTheme="majorBidi" w:hAnsiTheme="majorBidi" w:cstheme="majorBidi"/>
          <w:sz w:val="24"/>
          <w:szCs w:val="24"/>
        </w:rPr>
        <w:t xml:space="preserve"> funding from Pharma Vigilance pharmaceutical industry</w:t>
      </w:r>
      <w:r w:rsidR="00B051E5" w:rsidRPr="00B051E5">
        <w:rPr>
          <w:rFonts w:asciiTheme="majorBidi" w:hAnsiTheme="majorBidi" w:cstheme="majorBidi"/>
          <w:sz w:val="24"/>
          <w:szCs w:val="24"/>
        </w:rPr>
        <w:t>.</w:t>
      </w:r>
    </w:p>
    <w:p w:rsidR="007855A4" w:rsidRPr="00A448A9" w:rsidRDefault="007855A4" w:rsidP="00B63299">
      <w:pPr>
        <w:jc w:val="both"/>
        <w:rPr>
          <w:rFonts w:asciiTheme="majorBidi" w:hAnsiTheme="majorBidi" w:cstheme="majorBidi"/>
          <w:b/>
          <w:bCs/>
          <w:sz w:val="24"/>
          <w:szCs w:val="24"/>
          <w:u w:val="single"/>
        </w:rPr>
      </w:pPr>
      <w:r w:rsidRPr="00A448A9">
        <w:rPr>
          <w:rFonts w:asciiTheme="majorBidi" w:hAnsiTheme="majorBidi" w:cstheme="majorBidi"/>
          <w:b/>
          <w:bCs/>
          <w:sz w:val="24"/>
          <w:szCs w:val="24"/>
          <w:u w:val="single"/>
        </w:rPr>
        <w:t>Data Collection Tool (Performa) – Template</w:t>
      </w:r>
      <w:r w:rsidR="00CB0F23">
        <w:rPr>
          <w:rFonts w:asciiTheme="majorBidi" w:hAnsiTheme="majorBidi" w:cstheme="majorBidi"/>
          <w:b/>
          <w:bCs/>
          <w:sz w:val="24"/>
          <w:szCs w:val="24"/>
          <w:u w:val="single"/>
        </w:rPr>
        <w:t xml:space="preserve"> (6</w:t>
      </w:r>
      <w:r w:rsidR="002A3993">
        <w:rPr>
          <w:rFonts w:asciiTheme="majorBidi" w:hAnsiTheme="majorBidi" w:cstheme="majorBidi"/>
          <w:b/>
          <w:bCs/>
          <w:sz w:val="24"/>
          <w:szCs w:val="24"/>
          <w:u w:val="single"/>
        </w:rPr>
        <w:t>)</w:t>
      </w:r>
      <w:r w:rsidRPr="00A448A9">
        <w:rPr>
          <w:rFonts w:asciiTheme="majorBidi" w:hAnsiTheme="majorBidi" w:cstheme="majorBidi"/>
          <w:b/>
          <w:bCs/>
          <w:sz w:val="24"/>
          <w:szCs w:val="24"/>
          <w:u w:val="single"/>
        </w:rPr>
        <w:t>:</w:t>
      </w:r>
    </w:p>
    <w:p w:rsidR="007855A4" w:rsidRPr="00A448A9" w:rsidRDefault="007855A4" w:rsidP="007855A4">
      <w:pPr>
        <w:pStyle w:val="ListParagraph"/>
        <w:numPr>
          <w:ilvl w:val="0"/>
          <w:numId w:val="6"/>
        </w:numPr>
        <w:jc w:val="both"/>
        <w:rPr>
          <w:rFonts w:asciiTheme="majorBidi" w:hAnsiTheme="majorBidi" w:cstheme="majorBidi"/>
          <w:sz w:val="24"/>
          <w:szCs w:val="24"/>
        </w:rPr>
      </w:pPr>
      <w:r w:rsidRPr="00A448A9">
        <w:rPr>
          <w:rFonts w:asciiTheme="majorBidi" w:hAnsiTheme="majorBidi" w:cstheme="majorBidi"/>
          <w:sz w:val="24"/>
          <w:szCs w:val="24"/>
        </w:rPr>
        <w:t>Patient’s sex and age</w:t>
      </w:r>
    </w:p>
    <w:p w:rsidR="007855A4" w:rsidRPr="00A448A9" w:rsidRDefault="007855A4" w:rsidP="007855A4">
      <w:pPr>
        <w:pStyle w:val="ListParagraph"/>
        <w:numPr>
          <w:ilvl w:val="0"/>
          <w:numId w:val="6"/>
        </w:numPr>
        <w:jc w:val="both"/>
        <w:rPr>
          <w:rFonts w:asciiTheme="majorBidi" w:hAnsiTheme="majorBidi" w:cstheme="majorBidi"/>
          <w:sz w:val="24"/>
          <w:szCs w:val="24"/>
        </w:rPr>
      </w:pPr>
      <w:r w:rsidRPr="00A448A9">
        <w:rPr>
          <w:rFonts w:asciiTheme="majorBidi" w:hAnsiTheme="majorBidi" w:cstheme="majorBidi"/>
          <w:sz w:val="24"/>
          <w:szCs w:val="24"/>
        </w:rPr>
        <w:t>Drug and its dose</w:t>
      </w:r>
    </w:p>
    <w:p w:rsidR="007855A4" w:rsidRPr="00A448A9" w:rsidRDefault="007855A4" w:rsidP="007855A4">
      <w:pPr>
        <w:pStyle w:val="ListParagraph"/>
        <w:numPr>
          <w:ilvl w:val="0"/>
          <w:numId w:val="6"/>
        </w:numPr>
        <w:jc w:val="both"/>
        <w:rPr>
          <w:rFonts w:asciiTheme="majorBidi" w:hAnsiTheme="majorBidi" w:cstheme="majorBidi"/>
          <w:sz w:val="24"/>
          <w:szCs w:val="24"/>
        </w:rPr>
      </w:pPr>
      <w:r w:rsidRPr="00A448A9">
        <w:rPr>
          <w:rFonts w:asciiTheme="majorBidi" w:hAnsiTheme="majorBidi" w:cstheme="majorBidi"/>
          <w:sz w:val="24"/>
          <w:szCs w:val="24"/>
        </w:rPr>
        <w:t>Primary disease (for which drug was prescribed)</w:t>
      </w:r>
    </w:p>
    <w:p w:rsidR="007855A4" w:rsidRPr="00A448A9" w:rsidRDefault="007855A4" w:rsidP="007855A4">
      <w:pPr>
        <w:pStyle w:val="ListParagraph"/>
        <w:numPr>
          <w:ilvl w:val="0"/>
          <w:numId w:val="6"/>
        </w:numPr>
        <w:jc w:val="both"/>
        <w:rPr>
          <w:rFonts w:asciiTheme="majorBidi" w:hAnsiTheme="majorBidi" w:cstheme="majorBidi"/>
          <w:sz w:val="24"/>
          <w:szCs w:val="24"/>
        </w:rPr>
      </w:pPr>
      <w:r w:rsidRPr="00A448A9">
        <w:rPr>
          <w:rFonts w:asciiTheme="majorBidi" w:hAnsiTheme="majorBidi" w:cstheme="majorBidi"/>
          <w:sz w:val="24"/>
          <w:szCs w:val="24"/>
        </w:rPr>
        <w:t>Concomitant diseases (with special mention of heart failure or episodes of hypotension, sepsis, or receipt of parenteral nutrition)</w:t>
      </w:r>
    </w:p>
    <w:p w:rsidR="005654B0" w:rsidRPr="00A448A9" w:rsidRDefault="007855A4" w:rsidP="005654B0">
      <w:pPr>
        <w:pStyle w:val="ListParagraph"/>
        <w:numPr>
          <w:ilvl w:val="0"/>
          <w:numId w:val="6"/>
        </w:numPr>
        <w:jc w:val="both"/>
        <w:rPr>
          <w:rFonts w:asciiTheme="majorBidi" w:hAnsiTheme="majorBidi" w:cstheme="majorBidi"/>
          <w:sz w:val="24"/>
          <w:szCs w:val="24"/>
        </w:rPr>
      </w:pPr>
      <w:r w:rsidRPr="00A448A9">
        <w:rPr>
          <w:rFonts w:asciiTheme="majorBidi" w:hAnsiTheme="majorBidi" w:cstheme="majorBidi"/>
          <w:sz w:val="24"/>
          <w:szCs w:val="24"/>
        </w:rPr>
        <w:t>Pertinent past medical history (including previous exposure to drug, previous reaction to drug or other drugs, history of liver disease, and riskfactors for liver disease)</w:t>
      </w:r>
    </w:p>
    <w:p w:rsidR="005654B0" w:rsidRPr="00A448A9" w:rsidRDefault="007855A4" w:rsidP="005654B0">
      <w:pPr>
        <w:pStyle w:val="ListParagraph"/>
        <w:numPr>
          <w:ilvl w:val="0"/>
          <w:numId w:val="6"/>
        </w:numPr>
        <w:jc w:val="both"/>
        <w:rPr>
          <w:rFonts w:asciiTheme="majorBidi" w:hAnsiTheme="majorBidi" w:cstheme="majorBidi"/>
          <w:sz w:val="24"/>
          <w:szCs w:val="24"/>
        </w:rPr>
      </w:pPr>
      <w:r w:rsidRPr="00A448A9">
        <w:rPr>
          <w:rFonts w:asciiTheme="majorBidi" w:hAnsiTheme="majorBidi" w:cstheme="majorBidi"/>
          <w:sz w:val="24"/>
          <w:szCs w:val="24"/>
        </w:rPr>
        <w:t>History of alcohol use</w:t>
      </w:r>
    </w:p>
    <w:p w:rsidR="005654B0" w:rsidRPr="00A448A9" w:rsidRDefault="007855A4" w:rsidP="005654B0">
      <w:pPr>
        <w:pStyle w:val="ListParagraph"/>
        <w:numPr>
          <w:ilvl w:val="0"/>
          <w:numId w:val="6"/>
        </w:numPr>
        <w:jc w:val="both"/>
        <w:rPr>
          <w:rFonts w:asciiTheme="majorBidi" w:hAnsiTheme="majorBidi" w:cstheme="majorBidi"/>
          <w:sz w:val="24"/>
          <w:szCs w:val="24"/>
        </w:rPr>
      </w:pPr>
      <w:r w:rsidRPr="00A448A9">
        <w:rPr>
          <w:rFonts w:asciiTheme="majorBidi" w:hAnsiTheme="majorBidi" w:cstheme="majorBidi"/>
          <w:sz w:val="24"/>
          <w:szCs w:val="24"/>
        </w:rPr>
        <w:t>Dates of start and discontinuation of therapy (or time from onset of event)</w:t>
      </w:r>
    </w:p>
    <w:p w:rsidR="005654B0" w:rsidRPr="00A448A9" w:rsidRDefault="007855A4" w:rsidP="005654B0">
      <w:pPr>
        <w:pStyle w:val="ListParagraph"/>
        <w:numPr>
          <w:ilvl w:val="0"/>
          <w:numId w:val="6"/>
        </w:numPr>
        <w:jc w:val="both"/>
        <w:rPr>
          <w:rFonts w:asciiTheme="majorBidi" w:hAnsiTheme="majorBidi" w:cstheme="majorBidi"/>
          <w:sz w:val="24"/>
          <w:szCs w:val="24"/>
        </w:rPr>
      </w:pPr>
      <w:r w:rsidRPr="00A448A9">
        <w:rPr>
          <w:rFonts w:asciiTheme="majorBidi" w:hAnsiTheme="majorBidi" w:cstheme="majorBidi"/>
          <w:sz w:val="24"/>
          <w:szCs w:val="24"/>
        </w:rPr>
        <w:t>Symptoms</w:t>
      </w:r>
    </w:p>
    <w:p w:rsidR="005654B0" w:rsidRPr="00A448A9" w:rsidRDefault="007855A4" w:rsidP="005654B0">
      <w:pPr>
        <w:pStyle w:val="ListParagraph"/>
        <w:numPr>
          <w:ilvl w:val="1"/>
          <w:numId w:val="6"/>
        </w:numPr>
        <w:jc w:val="both"/>
        <w:rPr>
          <w:rFonts w:asciiTheme="majorBidi" w:hAnsiTheme="majorBidi" w:cstheme="majorBidi"/>
          <w:sz w:val="24"/>
          <w:szCs w:val="24"/>
        </w:rPr>
      </w:pPr>
      <w:r w:rsidRPr="00A448A9">
        <w:rPr>
          <w:rFonts w:asciiTheme="majorBidi" w:hAnsiTheme="majorBidi" w:cstheme="majorBidi"/>
          <w:sz w:val="24"/>
          <w:szCs w:val="24"/>
        </w:rPr>
        <w:t>Date of onset</w:t>
      </w:r>
    </w:p>
    <w:p w:rsidR="005654B0" w:rsidRPr="006F0627" w:rsidRDefault="007855A4" w:rsidP="006F0627">
      <w:pPr>
        <w:pStyle w:val="ListParagraph"/>
        <w:numPr>
          <w:ilvl w:val="1"/>
          <w:numId w:val="6"/>
        </w:numPr>
        <w:jc w:val="both"/>
        <w:rPr>
          <w:rFonts w:asciiTheme="majorBidi" w:hAnsiTheme="majorBidi" w:cstheme="majorBidi"/>
          <w:sz w:val="24"/>
          <w:szCs w:val="24"/>
        </w:rPr>
      </w:pPr>
      <w:r w:rsidRPr="00A448A9">
        <w:rPr>
          <w:rFonts w:asciiTheme="majorBidi" w:hAnsiTheme="majorBidi" w:cstheme="majorBidi"/>
          <w:sz w:val="24"/>
          <w:szCs w:val="24"/>
        </w:rPr>
        <w:t>List of pertinent symptoms (fatigue, weakness, nausea, anorexia, abdominal pain, dark urine, jaundice, pruritus, rash, and fever)</w:t>
      </w:r>
    </w:p>
    <w:p w:rsidR="005654B0" w:rsidRPr="00A448A9" w:rsidRDefault="007855A4" w:rsidP="005654B0">
      <w:pPr>
        <w:pStyle w:val="ListParagraph"/>
        <w:numPr>
          <w:ilvl w:val="0"/>
          <w:numId w:val="6"/>
        </w:numPr>
        <w:jc w:val="both"/>
        <w:rPr>
          <w:rFonts w:asciiTheme="majorBidi" w:hAnsiTheme="majorBidi" w:cstheme="majorBidi"/>
          <w:sz w:val="24"/>
          <w:szCs w:val="24"/>
        </w:rPr>
      </w:pPr>
      <w:r w:rsidRPr="00A448A9">
        <w:rPr>
          <w:rFonts w:asciiTheme="majorBidi" w:hAnsiTheme="majorBidi" w:cstheme="majorBidi"/>
          <w:sz w:val="24"/>
          <w:szCs w:val="24"/>
        </w:rPr>
        <w:t>Pertinent physical findings at the time of presentation (with special mention of whether or not there is fever, rash, jaundice, hepatic tenderness,or signs of chronic liver disease)</w:t>
      </w:r>
    </w:p>
    <w:p w:rsidR="005654B0" w:rsidRPr="00A448A9" w:rsidRDefault="007855A4" w:rsidP="005654B0">
      <w:pPr>
        <w:pStyle w:val="ListParagraph"/>
        <w:numPr>
          <w:ilvl w:val="0"/>
          <w:numId w:val="6"/>
        </w:numPr>
        <w:jc w:val="both"/>
        <w:rPr>
          <w:rFonts w:asciiTheme="majorBidi" w:hAnsiTheme="majorBidi" w:cstheme="majorBidi"/>
          <w:sz w:val="24"/>
          <w:szCs w:val="24"/>
        </w:rPr>
      </w:pPr>
      <w:r w:rsidRPr="00A448A9">
        <w:rPr>
          <w:rFonts w:asciiTheme="majorBidi" w:hAnsiTheme="majorBidi" w:cstheme="majorBidi"/>
          <w:sz w:val="24"/>
          <w:szCs w:val="24"/>
        </w:rPr>
        <w:t>Medication history (other meds taken in the 3 months before onset of liver injury with dose, generic name, and duration)</w:t>
      </w:r>
    </w:p>
    <w:p w:rsidR="005654B0" w:rsidRPr="00A448A9" w:rsidRDefault="007855A4" w:rsidP="005654B0">
      <w:pPr>
        <w:pStyle w:val="ListParagraph"/>
        <w:numPr>
          <w:ilvl w:val="0"/>
          <w:numId w:val="6"/>
        </w:numPr>
        <w:jc w:val="both"/>
        <w:rPr>
          <w:rFonts w:asciiTheme="majorBidi" w:hAnsiTheme="majorBidi" w:cstheme="majorBidi"/>
          <w:sz w:val="24"/>
          <w:szCs w:val="24"/>
        </w:rPr>
      </w:pPr>
      <w:r w:rsidRPr="00A448A9">
        <w:rPr>
          <w:rFonts w:asciiTheme="majorBidi" w:hAnsiTheme="majorBidi" w:cstheme="majorBidi"/>
          <w:sz w:val="24"/>
          <w:szCs w:val="24"/>
        </w:rPr>
        <w:t>Laboratory tests</w:t>
      </w:r>
    </w:p>
    <w:p w:rsidR="005654B0" w:rsidRPr="00A448A9" w:rsidRDefault="007855A4" w:rsidP="005654B0">
      <w:pPr>
        <w:pStyle w:val="ListParagraph"/>
        <w:numPr>
          <w:ilvl w:val="1"/>
          <w:numId w:val="6"/>
        </w:numPr>
        <w:jc w:val="both"/>
        <w:rPr>
          <w:rFonts w:asciiTheme="majorBidi" w:hAnsiTheme="majorBidi" w:cstheme="majorBidi"/>
          <w:sz w:val="24"/>
          <w:szCs w:val="24"/>
        </w:rPr>
      </w:pPr>
      <w:r w:rsidRPr="00A448A9">
        <w:rPr>
          <w:rFonts w:asciiTheme="majorBidi" w:hAnsiTheme="majorBidi" w:cstheme="majorBidi"/>
          <w:sz w:val="24"/>
          <w:szCs w:val="24"/>
        </w:rPr>
        <w:t>Date or time of first abnormal laboratory test</w:t>
      </w:r>
    </w:p>
    <w:p w:rsidR="005654B0" w:rsidRPr="00A448A9" w:rsidRDefault="007855A4" w:rsidP="005654B0">
      <w:pPr>
        <w:pStyle w:val="ListParagraph"/>
        <w:numPr>
          <w:ilvl w:val="1"/>
          <w:numId w:val="6"/>
        </w:numPr>
        <w:jc w:val="both"/>
        <w:rPr>
          <w:rFonts w:asciiTheme="majorBidi" w:hAnsiTheme="majorBidi" w:cstheme="majorBidi"/>
          <w:sz w:val="24"/>
          <w:szCs w:val="24"/>
        </w:rPr>
      </w:pPr>
      <w:r w:rsidRPr="00A448A9">
        <w:rPr>
          <w:rFonts w:asciiTheme="majorBidi" w:hAnsiTheme="majorBidi" w:cstheme="majorBidi"/>
          <w:sz w:val="24"/>
          <w:szCs w:val="24"/>
        </w:rPr>
        <w:t>Laboratory test results from before drug exposure (specifically liver tests)</w:t>
      </w:r>
    </w:p>
    <w:p w:rsidR="005654B0" w:rsidRPr="00A448A9" w:rsidRDefault="007855A4" w:rsidP="005654B0">
      <w:pPr>
        <w:pStyle w:val="ListParagraph"/>
        <w:numPr>
          <w:ilvl w:val="1"/>
          <w:numId w:val="6"/>
        </w:numPr>
        <w:jc w:val="both"/>
        <w:rPr>
          <w:rFonts w:asciiTheme="majorBidi" w:hAnsiTheme="majorBidi" w:cstheme="majorBidi"/>
          <w:sz w:val="24"/>
          <w:szCs w:val="24"/>
        </w:rPr>
      </w:pPr>
      <w:r w:rsidRPr="00A448A9">
        <w:rPr>
          <w:rFonts w:asciiTheme="majorBidi" w:hAnsiTheme="majorBidi" w:cstheme="majorBidi"/>
          <w:sz w:val="24"/>
          <w:szCs w:val="24"/>
        </w:rPr>
        <w:t>Initial laboratory results at presentation (bilirubin, ALT, AP, INR or PT, and eosinophil count or percentage)</w:t>
      </w:r>
    </w:p>
    <w:p w:rsidR="005654B0" w:rsidRPr="00A448A9" w:rsidRDefault="007855A4" w:rsidP="005654B0">
      <w:pPr>
        <w:pStyle w:val="ListParagraph"/>
        <w:numPr>
          <w:ilvl w:val="1"/>
          <w:numId w:val="6"/>
        </w:numPr>
        <w:jc w:val="both"/>
        <w:rPr>
          <w:rFonts w:asciiTheme="majorBidi" w:hAnsiTheme="majorBidi" w:cstheme="majorBidi"/>
          <w:sz w:val="24"/>
          <w:szCs w:val="24"/>
        </w:rPr>
      </w:pPr>
      <w:r w:rsidRPr="00A448A9">
        <w:rPr>
          <w:rFonts w:asciiTheme="majorBidi" w:hAnsiTheme="majorBidi" w:cstheme="majorBidi"/>
          <w:sz w:val="24"/>
          <w:szCs w:val="24"/>
        </w:rPr>
        <w:t>Laboratory results needed to exclude other causes (</w:t>
      </w:r>
      <w:proofErr w:type="spellStart"/>
      <w:r w:rsidRPr="00A448A9">
        <w:rPr>
          <w:rFonts w:asciiTheme="majorBidi" w:hAnsiTheme="majorBidi" w:cstheme="majorBidi"/>
          <w:sz w:val="24"/>
          <w:szCs w:val="24"/>
        </w:rPr>
        <w:t>IgM</w:t>
      </w:r>
      <w:proofErr w:type="spellEnd"/>
      <w:r w:rsidRPr="00A448A9">
        <w:rPr>
          <w:rFonts w:asciiTheme="majorBidi" w:hAnsiTheme="majorBidi" w:cstheme="majorBidi"/>
          <w:sz w:val="24"/>
          <w:szCs w:val="24"/>
        </w:rPr>
        <w:t xml:space="preserve"> anti-HAV, </w:t>
      </w:r>
      <w:proofErr w:type="spellStart"/>
      <w:r w:rsidRPr="00A448A9">
        <w:rPr>
          <w:rFonts w:asciiTheme="majorBidi" w:hAnsiTheme="majorBidi" w:cstheme="majorBidi"/>
          <w:sz w:val="24"/>
          <w:szCs w:val="24"/>
        </w:rPr>
        <w:t>IgM</w:t>
      </w:r>
      <w:proofErr w:type="spellEnd"/>
      <w:r w:rsidRPr="00A448A9">
        <w:rPr>
          <w:rFonts w:asciiTheme="majorBidi" w:hAnsiTheme="majorBidi" w:cstheme="majorBidi"/>
          <w:sz w:val="24"/>
          <w:szCs w:val="24"/>
        </w:rPr>
        <w:t xml:space="preserve"> anti-</w:t>
      </w:r>
      <w:proofErr w:type="spellStart"/>
      <w:r w:rsidRPr="00A448A9">
        <w:rPr>
          <w:rFonts w:asciiTheme="majorBidi" w:hAnsiTheme="majorBidi" w:cstheme="majorBidi"/>
          <w:sz w:val="24"/>
          <w:szCs w:val="24"/>
        </w:rPr>
        <w:t>HBc</w:t>
      </w:r>
      <w:proofErr w:type="spellEnd"/>
      <w:r w:rsidRPr="00A448A9">
        <w:rPr>
          <w:rFonts w:asciiTheme="majorBidi" w:hAnsiTheme="majorBidi" w:cstheme="majorBidi"/>
          <w:sz w:val="24"/>
          <w:szCs w:val="24"/>
        </w:rPr>
        <w:t xml:space="preserve">, </w:t>
      </w:r>
      <w:proofErr w:type="spellStart"/>
      <w:r w:rsidRPr="00A448A9">
        <w:rPr>
          <w:rFonts w:asciiTheme="majorBidi" w:hAnsiTheme="majorBidi" w:cstheme="majorBidi"/>
          <w:sz w:val="24"/>
          <w:szCs w:val="24"/>
        </w:rPr>
        <w:t>HBsAg</w:t>
      </w:r>
      <w:proofErr w:type="spellEnd"/>
      <w:r w:rsidRPr="00A448A9">
        <w:rPr>
          <w:rFonts w:asciiTheme="majorBidi" w:hAnsiTheme="majorBidi" w:cstheme="majorBidi"/>
          <w:sz w:val="24"/>
          <w:szCs w:val="24"/>
        </w:rPr>
        <w:t>, anti-HCV, HCV RNA, and ANA)</w:t>
      </w:r>
    </w:p>
    <w:p w:rsidR="005654B0" w:rsidRPr="00A448A9" w:rsidRDefault="007855A4" w:rsidP="005654B0">
      <w:pPr>
        <w:pStyle w:val="ListParagraph"/>
        <w:numPr>
          <w:ilvl w:val="1"/>
          <w:numId w:val="6"/>
        </w:numPr>
        <w:jc w:val="both"/>
        <w:rPr>
          <w:rFonts w:asciiTheme="majorBidi" w:hAnsiTheme="majorBidi" w:cstheme="majorBidi"/>
          <w:sz w:val="24"/>
          <w:szCs w:val="24"/>
        </w:rPr>
      </w:pPr>
      <w:r w:rsidRPr="00A448A9">
        <w:rPr>
          <w:rFonts w:asciiTheme="majorBidi" w:hAnsiTheme="majorBidi" w:cstheme="majorBidi"/>
          <w:sz w:val="24"/>
          <w:szCs w:val="24"/>
        </w:rPr>
        <w:t>Course of serum bilirubin, ALT, AP, and INR levels (preferably in a table with entries dated from time of starting and stopping the drug anduntil resolution)</w:t>
      </w:r>
    </w:p>
    <w:p w:rsidR="005654B0" w:rsidRPr="00A448A9" w:rsidRDefault="007855A4" w:rsidP="005654B0">
      <w:pPr>
        <w:pStyle w:val="ListParagraph"/>
        <w:numPr>
          <w:ilvl w:val="0"/>
          <w:numId w:val="6"/>
        </w:numPr>
        <w:jc w:val="both"/>
        <w:rPr>
          <w:rFonts w:asciiTheme="majorBidi" w:hAnsiTheme="majorBidi" w:cstheme="majorBidi"/>
          <w:sz w:val="24"/>
          <w:szCs w:val="24"/>
        </w:rPr>
      </w:pPr>
      <w:r w:rsidRPr="00A448A9">
        <w:rPr>
          <w:rFonts w:asciiTheme="majorBidi" w:hAnsiTheme="majorBidi" w:cstheme="majorBidi"/>
          <w:sz w:val="24"/>
          <w:szCs w:val="24"/>
        </w:rPr>
        <w:t>Imaging studies (abdominal ultrasound, CT, or MR)</w:t>
      </w:r>
    </w:p>
    <w:p w:rsidR="005654B0" w:rsidRPr="00A448A9" w:rsidRDefault="007855A4" w:rsidP="005654B0">
      <w:pPr>
        <w:pStyle w:val="ListParagraph"/>
        <w:numPr>
          <w:ilvl w:val="0"/>
          <w:numId w:val="6"/>
        </w:numPr>
        <w:jc w:val="both"/>
        <w:rPr>
          <w:rFonts w:asciiTheme="majorBidi" w:hAnsiTheme="majorBidi" w:cstheme="majorBidi"/>
          <w:sz w:val="24"/>
          <w:szCs w:val="24"/>
        </w:rPr>
      </w:pPr>
      <w:r w:rsidRPr="00A448A9">
        <w:rPr>
          <w:rFonts w:asciiTheme="majorBidi" w:hAnsiTheme="majorBidi" w:cstheme="majorBidi"/>
          <w:sz w:val="24"/>
          <w:szCs w:val="24"/>
        </w:rPr>
        <w:t>Liver histology results (if obtained and date of procedure in relation to episode of DILI)</w:t>
      </w:r>
    </w:p>
    <w:p w:rsidR="005207FC" w:rsidRPr="006A2B1E" w:rsidRDefault="007855A4" w:rsidP="006A2B1E">
      <w:pPr>
        <w:pStyle w:val="ListParagraph"/>
        <w:numPr>
          <w:ilvl w:val="0"/>
          <w:numId w:val="6"/>
        </w:numPr>
        <w:jc w:val="both"/>
        <w:rPr>
          <w:rFonts w:asciiTheme="majorBidi" w:hAnsiTheme="majorBidi" w:cstheme="majorBidi"/>
          <w:sz w:val="24"/>
          <w:szCs w:val="24"/>
        </w:rPr>
      </w:pPr>
      <w:r w:rsidRPr="00A448A9">
        <w:rPr>
          <w:rFonts w:asciiTheme="majorBidi" w:hAnsiTheme="majorBidi" w:cstheme="majorBidi"/>
          <w:sz w:val="24"/>
          <w:szCs w:val="24"/>
        </w:rPr>
        <w:t>Whether re-challenge with the same medication was done and, if so, results of the challenge.</w:t>
      </w:r>
    </w:p>
    <w:p w:rsidR="005C3E03" w:rsidRDefault="005C3E03" w:rsidP="00577034">
      <w:pPr>
        <w:jc w:val="both"/>
        <w:rPr>
          <w:rFonts w:asciiTheme="majorBidi" w:hAnsiTheme="majorBidi" w:cstheme="majorBidi"/>
          <w:b/>
          <w:bCs/>
          <w:sz w:val="24"/>
          <w:szCs w:val="24"/>
          <w:u w:val="single"/>
        </w:rPr>
      </w:pPr>
      <w:r w:rsidRPr="005C3E03">
        <w:rPr>
          <w:rFonts w:asciiTheme="majorBidi" w:hAnsiTheme="majorBidi" w:cstheme="majorBidi"/>
          <w:b/>
          <w:bCs/>
          <w:sz w:val="24"/>
          <w:szCs w:val="24"/>
          <w:u w:val="single"/>
        </w:rPr>
        <w:lastRenderedPageBreak/>
        <w:t>Approximate Budget</w:t>
      </w:r>
      <w:r>
        <w:rPr>
          <w:rFonts w:asciiTheme="majorBidi" w:hAnsiTheme="majorBidi" w:cstheme="majorBidi"/>
          <w:b/>
          <w:bCs/>
          <w:sz w:val="24"/>
          <w:szCs w:val="24"/>
          <w:u w:val="single"/>
        </w:rPr>
        <w:t xml:space="preserve"> for</w:t>
      </w:r>
      <w:r w:rsidR="00577034">
        <w:rPr>
          <w:rFonts w:asciiTheme="majorBidi" w:hAnsiTheme="majorBidi" w:cstheme="majorBidi"/>
          <w:b/>
          <w:bCs/>
          <w:sz w:val="24"/>
          <w:szCs w:val="24"/>
          <w:u w:val="single"/>
        </w:rPr>
        <w:t xml:space="preserve"> Establishing and Running</w:t>
      </w:r>
      <w:r>
        <w:rPr>
          <w:rFonts w:asciiTheme="majorBidi" w:hAnsiTheme="majorBidi" w:cstheme="majorBidi"/>
          <w:b/>
          <w:bCs/>
          <w:sz w:val="24"/>
          <w:szCs w:val="24"/>
          <w:u w:val="single"/>
        </w:rPr>
        <w:t xml:space="preserve"> a DILI </w:t>
      </w:r>
      <w:r w:rsidR="00EC02B2">
        <w:rPr>
          <w:rFonts w:asciiTheme="majorBidi" w:hAnsiTheme="majorBidi" w:cstheme="majorBidi"/>
          <w:b/>
          <w:bCs/>
          <w:sz w:val="24"/>
          <w:szCs w:val="24"/>
          <w:u w:val="single"/>
        </w:rPr>
        <w:t>Network</w:t>
      </w:r>
    </w:p>
    <w:p w:rsidR="00F64032" w:rsidRPr="00F64032" w:rsidRDefault="005C3E03" w:rsidP="006A2B1E">
      <w:pPr>
        <w:pStyle w:val="ListParagraph"/>
        <w:numPr>
          <w:ilvl w:val="0"/>
          <w:numId w:val="11"/>
        </w:numPr>
        <w:ind w:left="360"/>
        <w:jc w:val="both"/>
        <w:rPr>
          <w:rFonts w:asciiTheme="majorBidi" w:hAnsiTheme="majorBidi" w:cstheme="majorBidi"/>
          <w:i/>
          <w:iCs/>
          <w:sz w:val="24"/>
          <w:szCs w:val="24"/>
          <w:u w:val="single"/>
        </w:rPr>
      </w:pPr>
      <w:r w:rsidRPr="00391C74">
        <w:rPr>
          <w:rFonts w:asciiTheme="majorBidi" w:hAnsiTheme="majorBidi" w:cstheme="majorBidi"/>
          <w:i/>
          <w:iCs/>
          <w:sz w:val="24"/>
          <w:szCs w:val="24"/>
          <w:u w:val="single"/>
        </w:rPr>
        <w:t>Space budget:</w:t>
      </w:r>
      <w:r w:rsidR="005207FC" w:rsidRPr="005207FC">
        <w:rPr>
          <w:rFonts w:asciiTheme="majorBidi" w:hAnsiTheme="majorBidi" w:cstheme="majorBidi"/>
          <w:sz w:val="24"/>
          <w:szCs w:val="24"/>
        </w:rPr>
        <w:t xml:space="preserve"> </w:t>
      </w:r>
      <w:r>
        <w:rPr>
          <w:rFonts w:asciiTheme="majorBidi" w:hAnsiTheme="majorBidi" w:cstheme="majorBidi"/>
          <w:sz w:val="24"/>
          <w:szCs w:val="24"/>
        </w:rPr>
        <w:t xml:space="preserve">If </w:t>
      </w:r>
      <w:r w:rsidR="00577034">
        <w:rPr>
          <w:rFonts w:asciiTheme="majorBidi" w:hAnsiTheme="majorBidi" w:cstheme="majorBidi"/>
          <w:sz w:val="24"/>
          <w:szCs w:val="24"/>
        </w:rPr>
        <w:t xml:space="preserve">a </w:t>
      </w:r>
      <w:bookmarkStart w:id="1" w:name="_GoBack"/>
      <w:r w:rsidR="005207FC">
        <w:rPr>
          <w:rFonts w:asciiTheme="majorBidi" w:hAnsiTheme="majorBidi" w:cstheme="majorBidi"/>
          <w:sz w:val="24"/>
          <w:szCs w:val="24"/>
        </w:rPr>
        <w:t>separate desk</w:t>
      </w:r>
      <w:r w:rsidR="00577034">
        <w:rPr>
          <w:rFonts w:asciiTheme="majorBidi" w:hAnsiTheme="majorBidi" w:cstheme="majorBidi"/>
          <w:sz w:val="24"/>
          <w:szCs w:val="24"/>
        </w:rPr>
        <w:t xml:space="preserve"> </w:t>
      </w:r>
      <w:r w:rsidR="00391C74">
        <w:rPr>
          <w:rFonts w:asciiTheme="majorBidi" w:hAnsiTheme="majorBidi" w:cstheme="majorBidi"/>
          <w:sz w:val="24"/>
          <w:szCs w:val="24"/>
        </w:rPr>
        <w:t xml:space="preserve">space </w:t>
      </w:r>
      <w:r>
        <w:rPr>
          <w:rFonts w:asciiTheme="majorBidi" w:hAnsiTheme="majorBidi" w:cstheme="majorBidi"/>
          <w:sz w:val="24"/>
          <w:szCs w:val="24"/>
        </w:rPr>
        <w:t xml:space="preserve">for this </w:t>
      </w:r>
      <w:r w:rsidR="005207FC">
        <w:rPr>
          <w:rFonts w:asciiTheme="majorBidi" w:hAnsiTheme="majorBidi" w:cstheme="majorBidi"/>
          <w:sz w:val="24"/>
          <w:szCs w:val="24"/>
        </w:rPr>
        <w:t>network</w:t>
      </w:r>
      <w:r>
        <w:rPr>
          <w:rFonts w:asciiTheme="majorBidi" w:hAnsiTheme="majorBidi" w:cstheme="majorBidi"/>
          <w:sz w:val="24"/>
          <w:szCs w:val="24"/>
        </w:rPr>
        <w:t xml:space="preserve"> </w:t>
      </w:r>
      <w:r w:rsidR="005207FC">
        <w:rPr>
          <w:rFonts w:asciiTheme="majorBidi" w:hAnsiTheme="majorBidi" w:cstheme="majorBidi"/>
          <w:sz w:val="24"/>
          <w:szCs w:val="24"/>
        </w:rPr>
        <w:t>is</w:t>
      </w:r>
      <w:r>
        <w:rPr>
          <w:rFonts w:asciiTheme="majorBidi" w:hAnsiTheme="majorBidi" w:cstheme="majorBidi"/>
          <w:sz w:val="24"/>
          <w:szCs w:val="24"/>
        </w:rPr>
        <w:t xml:space="preserve"> located within the </w:t>
      </w:r>
      <w:r w:rsidR="005207FC">
        <w:rPr>
          <w:rFonts w:asciiTheme="majorBidi" w:hAnsiTheme="majorBidi" w:cstheme="majorBidi"/>
          <w:sz w:val="24"/>
          <w:szCs w:val="24"/>
        </w:rPr>
        <w:t>Department of Medicine,</w:t>
      </w:r>
      <w:r>
        <w:rPr>
          <w:rFonts w:asciiTheme="majorBidi" w:hAnsiTheme="majorBidi" w:cstheme="majorBidi"/>
          <w:sz w:val="24"/>
          <w:szCs w:val="24"/>
        </w:rPr>
        <w:t xml:space="preserve"> then it would be free of cost but if it is located </w:t>
      </w:r>
      <w:r w:rsidR="00F64032">
        <w:rPr>
          <w:rFonts w:asciiTheme="majorBidi" w:hAnsiTheme="majorBidi" w:cstheme="majorBidi"/>
          <w:sz w:val="24"/>
          <w:szCs w:val="24"/>
        </w:rPr>
        <w:t xml:space="preserve">inside </w:t>
      </w:r>
      <w:r w:rsidR="005207FC">
        <w:rPr>
          <w:rFonts w:asciiTheme="majorBidi" w:hAnsiTheme="majorBidi" w:cstheme="majorBidi"/>
          <w:sz w:val="24"/>
          <w:szCs w:val="24"/>
        </w:rPr>
        <w:t xml:space="preserve">the Department of Pharmacy, </w:t>
      </w:r>
      <w:r w:rsidR="00F64032">
        <w:rPr>
          <w:rFonts w:asciiTheme="majorBidi" w:hAnsiTheme="majorBidi" w:cstheme="majorBidi"/>
          <w:sz w:val="24"/>
          <w:szCs w:val="24"/>
        </w:rPr>
        <w:t xml:space="preserve">the spacing cost of one cubical would be </w:t>
      </w:r>
      <w:r w:rsidR="00391C74">
        <w:rPr>
          <w:rFonts w:asciiTheme="majorBidi" w:hAnsiTheme="majorBidi" w:cstheme="majorBidi"/>
          <w:sz w:val="24"/>
          <w:szCs w:val="24"/>
        </w:rPr>
        <w:t xml:space="preserve">approximately </w:t>
      </w:r>
      <w:r w:rsidR="00F64032">
        <w:rPr>
          <w:rFonts w:asciiTheme="majorBidi" w:hAnsiTheme="majorBidi" w:cstheme="majorBidi"/>
          <w:sz w:val="24"/>
          <w:szCs w:val="24"/>
        </w:rPr>
        <w:t>Rs. 30,500 per month and it would translate into Rs. 366,000 per annum.</w:t>
      </w:r>
    </w:p>
    <w:bookmarkEnd w:id="1"/>
    <w:p w:rsidR="005C3E03" w:rsidRPr="005C3E03" w:rsidRDefault="005C3E03" w:rsidP="006A2B1E">
      <w:pPr>
        <w:pStyle w:val="ListParagraph"/>
        <w:ind w:left="360"/>
        <w:jc w:val="both"/>
        <w:rPr>
          <w:rFonts w:asciiTheme="majorBidi" w:hAnsiTheme="majorBidi" w:cstheme="majorBidi"/>
          <w:i/>
          <w:iCs/>
          <w:sz w:val="24"/>
          <w:szCs w:val="24"/>
          <w:u w:val="single"/>
        </w:rPr>
      </w:pPr>
    </w:p>
    <w:p w:rsidR="005207FC" w:rsidRPr="005207FC" w:rsidRDefault="005C3E03" w:rsidP="006A2B1E">
      <w:pPr>
        <w:pStyle w:val="ListParagraph"/>
        <w:numPr>
          <w:ilvl w:val="0"/>
          <w:numId w:val="11"/>
        </w:numPr>
        <w:ind w:left="360"/>
        <w:jc w:val="both"/>
      </w:pPr>
      <w:r w:rsidRPr="00391C74">
        <w:rPr>
          <w:rFonts w:asciiTheme="majorBidi" w:hAnsiTheme="majorBidi" w:cstheme="majorBidi"/>
          <w:i/>
          <w:iCs/>
          <w:sz w:val="24"/>
          <w:szCs w:val="24"/>
          <w:u w:val="single"/>
        </w:rPr>
        <w:t>Research Personnel:</w:t>
      </w:r>
      <w:r>
        <w:rPr>
          <w:rFonts w:asciiTheme="majorBidi" w:hAnsiTheme="majorBidi" w:cstheme="majorBidi"/>
          <w:sz w:val="24"/>
          <w:szCs w:val="24"/>
        </w:rPr>
        <w:t xml:space="preserve"> A research assistant pay would be around Rs. 30,000 per month and it would amount to Rs. 360,000 per annum.</w:t>
      </w:r>
    </w:p>
    <w:p w:rsidR="005207FC" w:rsidRDefault="005207FC" w:rsidP="006A2B1E">
      <w:pPr>
        <w:pStyle w:val="ListParagraph"/>
        <w:ind w:left="0"/>
      </w:pPr>
    </w:p>
    <w:p w:rsidR="00CB5EC6" w:rsidRPr="006A2B1E" w:rsidRDefault="005207FC" w:rsidP="006A2B1E">
      <w:pPr>
        <w:pStyle w:val="ListParagraph"/>
        <w:numPr>
          <w:ilvl w:val="0"/>
          <w:numId w:val="11"/>
        </w:numPr>
        <w:ind w:left="360"/>
        <w:jc w:val="both"/>
        <w:rPr>
          <w:rFonts w:asciiTheme="majorBidi" w:hAnsiTheme="majorBidi" w:cstheme="majorBidi"/>
          <w:sz w:val="24"/>
          <w:szCs w:val="24"/>
        </w:rPr>
      </w:pPr>
      <w:r w:rsidRPr="00F32CF7">
        <w:rPr>
          <w:rFonts w:asciiTheme="majorBidi" w:hAnsiTheme="majorBidi" w:cstheme="majorBidi"/>
          <w:sz w:val="24"/>
          <w:szCs w:val="24"/>
          <w:u w:val="single"/>
        </w:rPr>
        <w:t>Web-based Reporting:</w:t>
      </w:r>
      <w:r w:rsidRPr="00F32CF7">
        <w:rPr>
          <w:rFonts w:asciiTheme="majorBidi" w:hAnsiTheme="majorBidi" w:cstheme="majorBidi"/>
          <w:sz w:val="24"/>
          <w:szCs w:val="24"/>
        </w:rPr>
        <w:t xml:space="preserve"> Development of a centralized web-based system of </w:t>
      </w:r>
      <w:r w:rsidRPr="00F32CF7">
        <w:rPr>
          <w:rFonts w:asciiTheme="majorBidi" w:hAnsiTheme="majorBidi" w:cstheme="majorBidi"/>
          <w:sz w:val="24"/>
          <w:szCs w:val="24"/>
        </w:rPr>
        <w:t>vigilance and</w:t>
      </w:r>
      <w:r w:rsidRPr="00F32CF7">
        <w:rPr>
          <w:rFonts w:asciiTheme="majorBidi" w:hAnsiTheme="majorBidi" w:cstheme="majorBidi"/>
          <w:sz w:val="24"/>
          <w:szCs w:val="24"/>
        </w:rPr>
        <w:t xml:space="preserve"> </w:t>
      </w:r>
      <w:r w:rsidR="00F32CF7">
        <w:rPr>
          <w:rFonts w:asciiTheme="majorBidi" w:hAnsiTheme="majorBidi" w:cstheme="majorBidi"/>
          <w:sz w:val="24"/>
          <w:szCs w:val="24"/>
        </w:rPr>
        <w:t>reporting of DILI cases. It would</w:t>
      </w:r>
      <w:r w:rsidR="00391C74">
        <w:rPr>
          <w:rFonts w:asciiTheme="majorBidi" w:hAnsiTheme="majorBidi" w:cstheme="majorBidi"/>
          <w:sz w:val="24"/>
          <w:szCs w:val="24"/>
        </w:rPr>
        <w:t xml:space="preserve"> nearly</w:t>
      </w:r>
      <w:r w:rsidR="00F32CF7">
        <w:rPr>
          <w:rFonts w:asciiTheme="majorBidi" w:hAnsiTheme="majorBidi" w:cstheme="majorBidi"/>
          <w:sz w:val="24"/>
          <w:szCs w:val="24"/>
        </w:rPr>
        <w:t xml:space="preserve"> amount to Rs. 250,000 (one time cost) and Rs. 50,000 per annum (maintenance cost)</w:t>
      </w:r>
    </w:p>
    <w:p w:rsidR="00273AA0" w:rsidRDefault="00F64032" w:rsidP="00F32CF7">
      <w:pPr>
        <w:jc w:val="both"/>
        <w:rPr>
          <w:rFonts w:asciiTheme="majorBidi" w:hAnsiTheme="majorBidi" w:cstheme="majorBidi"/>
          <w:i/>
          <w:iCs/>
          <w:sz w:val="24"/>
          <w:szCs w:val="24"/>
          <w:u w:val="single"/>
        </w:rPr>
      </w:pPr>
      <w:r w:rsidRPr="00CB5EC6">
        <w:rPr>
          <w:rFonts w:asciiTheme="majorBidi" w:hAnsiTheme="majorBidi" w:cstheme="majorBidi"/>
          <w:sz w:val="24"/>
          <w:szCs w:val="24"/>
        </w:rPr>
        <w:t>Total Budget Cost (Approximate): Rs. 366,000</w:t>
      </w:r>
      <w:r w:rsidR="00F32CF7">
        <w:rPr>
          <w:rFonts w:asciiTheme="majorBidi" w:hAnsiTheme="majorBidi" w:cstheme="majorBidi"/>
          <w:sz w:val="24"/>
          <w:szCs w:val="24"/>
        </w:rPr>
        <w:t xml:space="preserve"> (per annum)</w:t>
      </w:r>
      <w:r w:rsidRPr="00CB5EC6">
        <w:rPr>
          <w:rFonts w:asciiTheme="majorBidi" w:hAnsiTheme="majorBidi" w:cstheme="majorBidi"/>
          <w:sz w:val="24"/>
          <w:szCs w:val="24"/>
        </w:rPr>
        <w:t xml:space="preserve"> + Rs. 360,000</w:t>
      </w:r>
      <w:r w:rsidR="00F32CF7">
        <w:rPr>
          <w:rFonts w:asciiTheme="majorBidi" w:hAnsiTheme="majorBidi" w:cstheme="majorBidi"/>
          <w:sz w:val="24"/>
          <w:szCs w:val="24"/>
        </w:rPr>
        <w:t xml:space="preserve"> </w:t>
      </w:r>
      <w:r w:rsidR="00F32CF7">
        <w:rPr>
          <w:rFonts w:asciiTheme="majorBidi" w:hAnsiTheme="majorBidi" w:cstheme="majorBidi"/>
          <w:sz w:val="24"/>
          <w:szCs w:val="24"/>
        </w:rPr>
        <w:t>(per annum)</w:t>
      </w:r>
      <w:r w:rsidR="00F32CF7" w:rsidRPr="00CB5EC6">
        <w:rPr>
          <w:rFonts w:asciiTheme="majorBidi" w:hAnsiTheme="majorBidi" w:cstheme="majorBidi"/>
          <w:sz w:val="24"/>
          <w:szCs w:val="24"/>
        </w:rPr>
        <w:t xml:space="preserve"> </w:t>
      </w:r>
      <w:r w:rsidR="00F32CF7">
        <w:rPr>
          <w:rFonts w:asciiTheme="majorBidi" w:hAnsiTheme="majorBidi" w:cstheme="majorBidi"/>
          <w:sz w:val="24"/>
          <w:szCs w:val="24"/>
        </w:rPr>
        <w:t xml:space="preserve">+ Rs. 250,000 + Rs. 50,000 </w:t>
      </w:r>
      <w:r w:rsidR="00F32CF7">
        <w:rPr>
          <w:rFonts w:asciiTheme="majorBidi" w:hAnsiTheme="majorBidi" w:cstheme="majorBidi"/>
          <w:sz w:val="24"/>
          <w:szCs w:val="24"/>
        </w:rPr>
        <w:t>(per annum)</w:t>
      </w:r>
      <w:r w:rsidR="00F32CF7" w:rsidRPr="00CB5EC6">
        <w:rPr>
          <w:rFonts w:asciiTheme="majorBidi" w:hAnsiTheme="majorBidi" w:cstheme="majorBidi"/>
          <w:sz w:val="24"/>
          <w:szCs w:val="24"/>
        </w:rPr>
        <w:t xml:space="preserve"> </w:t>
      </w:r>
      <w:r w:rsidRPr="00CB5EC6">
        <w:rPr>
          <w:rFonts w:asciiTheme="majorBidi" w:hAnsiTheme="majorBidi" w:cstheme="majorBidi"/>
          <w:sz w:val="24"/>
          <w:szCs w:val="24"/>
        </w:rPr>
        <w:t xml:space="preserve">= </w:t>
      </w:r>
      <w:r w:rsidR="00F32CF7">
        <w:rPr>
          <w:rFonts w:asciiTheme="majorBidi" w:hAnsiTheme="majorBidi" w:cstheme="majorBidi"/>
          <w:b/>
          <w:bCs/>
          <w:sz w:val="24"/>
          <w:szCs w:val="24"/>
          <w:u w:val="single"/>
        </w:rPr>
        <w:t>Rs. 1,026,000</w:t>
      </w:r>
      <w:r w:rsidR="002561AA" w:rsidRPr="00CB5EC6">
        <w:rPr>
          <w:rFonts w:asciiTheme="majorBidi" w:hAnsiTheme="majorBidi" w:cstheme="majorBidi"/>
          <w:sz w:val="24"/>
          <w:szCs w:val="24"/>
        </w:rPr>
        <w:t xml:space="preserve"> </w:t>
      </w:r>
    </w:p>
    <w:p w:rsidR="00F32CF7" w:rsidRPr="00F32CF7" w:rsidRDefault="00F32CF7" w:rsidP="00F32CF7">
      <w:pPr>
        <w:jc w:val="both"/>
        <w:rPr>
          <w:rFonts w:asciiTheme="majorBidi" w:hAnsiTheme="majorBidi" w:cstheme="majorBidi"/>
          <w:i/>
          <w:iCs/>
          <w:sz w:val="24"/>
          <w:szCs w:val="24"/>
          <w:u w:val="single"/>
        </w:rPr>
      </w:pPr>
    </w:p>
    <w:p w:rsidR="00273AA0" w:rsidRDefault="00273AA0" w:rsidP="002D58EF">
      <w:pPr>
        <w:rPr>
          <w:rFonts w:asciiTheme="majorBidi" w:hAnsiTheme="majorBidi" w:cstheme="majorBidi"/>
          <w:b/>
          <w:bCs/>
          <w:sz w:val="24"/>
          <w:szCs w:val="24"/>
          <w:u w:val="single"/>
        </w:rPr>
      </w:pPr>
      <w:r w:rsidRPr="00273AA0">
        <w:rPr>
          <w:rFonts w:asciiTheme="majorBidi" w:hAnsiTheme="majorBidi" w:cstheme="majorBidi"/>
          <w:b/>
          <w:bCs/>
          <w:sz w:val="24"/>
          <w:szCs w:val="24"/>
          <w:u w:val="single"/>
        </w:rPr>
        <w:t>References:</w:t>
      </w:r>
    </w:p>
    <w:p w:rsidR="00045DCC" w:rsidRDefault="00045DCC" w:rsidP="00045DCC">
      <w:pPr>
        <w:pStyle w:val="ListParagraph"/>
        <w:numPr>
          <w:ilvl w:val="0"/>
          <w:numId w:val="14"/>
        </w:numPr>
        <w:rPr>
          <w:rFonts w:asciiTheme="majorBidi" w:hAnsiTheme="majorBidi" w:cstheme="majorBidi"/>
        </w:rPr>
      </w:pPr>
      <w:r w:rsidRPr="00045DCC">
        <w:rPr>
          <w:rFonts w:asciiTheme="majorBidi" w:hAnsiTheme="majorBidi" w:cstheme="majorBidi"/>
        </w:rPr>
        <w:t xml:space="preserve">Andrade RJ, </w:t>
      </w:r>
      <w:proofErr w:type="spellStart"/>
      <w:r w:rsidRPr="00045DCC">
        <w:rPr>
          <w:rFonts w:asciiTheme="majorBidi" w:hAnsiTheme="majorBidi" w:cstheme="majorBidi"/>
        </w:rPr>
        <w:t>Lucena</w:t>
      </w:r>
      <w:proofErr w:type="spellEnd"/>
      <w:r w:rsidRPr="00045DCC">
        <w:rPr>
          <w:rFonts w:asciiTheme="majorBidi" w:hAnsiTheme="majorBidi" w:cstheme="majorBidi"/>
        </w:rPr>
        <w:t xml:space="preserve"> MI, </w:t>
      </w:r>
      <w:proofErr w:type="spellStart"/>
      <w:r w:rsidRPr="00045DCC">
        <w:rPr>
          <w:rFonts w:asciiTheme="majorBidi" w:hAnsiTheme="majorBidi" w:cstheme="majorBidi"/>
        </w:rPr>
        <w:t>Fernández</w:t>
      </w:r>
      <w:proofErr w:type="spellEnd"/>
      <w:r w:rsidRPr="00045DCC">
        <w:rPr>
          <w:rFonts w:asciiTheme="majorBidi" w:hAnsiTheme="majorBidi" w:cstheme="majorBidi"/>
        </w:rPr>
        <w:t xml:space="preserve"> MC, </w:t>
      </w:r>
      <w:proofErr w:type="spellStart"/>
      <w:r w:rsidRPr="00045DCC">
        <w:rPr>
          <w:rFonts w:asciiTheme="majorBidi" w:hAnsiTheme="majorBidi" w:cstheme="majorBidi"/>
        </w:rPr>
        <w:t>Pelaez</w:t>
      </w:r>
      <w:proofErr w:type="spellEnd"/>
      <w:r w:rsidRPr="00045DCC">
        <w:rPr>
          <w:rFonts w:asciiTheme="majorBidi" w:hAnsiTheme="majorBidi" w:cstheme="majorBidi"/>
        </w:rPr>
        <w:t xml:space="preserve"> G, </w:t>
      </w:r>
      <w:proofErr w:type="spellStart"/>
      <w:r w:rsidRPr="00045DCC">
        <w:rPr>
          <w:rFonts w:asciiTheme="majorBidi" w:hAnsiTheme="majorBidi" w:cstheme="majorBidi"/>
        </w:rPr>
        <w:t>Pachkoria</w:t>
      </w:r>
      <w:proofErr w:type="spellEnd"/>
      <w:r w:rsidRPr="00045DCC">
        <w:rPr>
          <w:rFonts w:asciiTheme="majorBidi" w:hAnsiTheme="majorBidi" w:cstheme="majorBidi"/>
        </w:rPr>
        <w:t xml:space="preserve"> K, </w:t>
      </w:r>
      <w:proofErr w:type="spellStart"/>
      <w:r w:rsidRPr="00045DCC">
        <w:rPr>
          <w:rFonts w:asciiTheme="majorBidi" w:hAnsiTheme="majorBidi" w:cstheme="majorBidi"/>
        </w:rPr>
        <w:t>García</w:t>
      </w:r>
      <w:proofErr w:type="spellEnd"/>
      <w:r w:rsidRPr="00045DCC">
        <w:rPr>
          <w:rFonts w:asciiTheme="majorBidi" w:hAnsiTheme="majorBidi" w:cstheme="majorBidi"/>
        </w:rPr>
        <w:t xml:space="preserve">-Ruiz E, </w:t>
      </w:r>
      <w:proofErr w:type="spellStart"/>
      <w:r w:rsidRPr="00045DCC">
        <w:rPr>
          <w:rFonts w:asciiTheme="majorBidi" w:hAnsiTheme="majorBidi" w:cstheme="majorBidi"/>
        </w:rPr>
        <w:t>García</w:t>
      </w:r>
      <w:proofErr w:type="spellEnd"/>
      <w:r w:rsidRPr="00045DCC">
        <w:rPr>
          <w:rFonts w:asciiTheme="majorBidi" w:hAnsiTheme="majorBidi" w:cstheme="majorBidi"/>
        </w:rPr>
        <w:t xml:space="preserve">-Muñoz B, González-Grande R, Pizarro A, </w:t>
      </w:r>
      <w:proofErr w:type="spellStart"/>
      <w:proofErr w:type="gramStart"/>
      <w:r w:rsidRPr="00045DCC">
        <w:rPr>
          <w:rFonts w:asciiTheme="majorBidi" w:hAnsiTheme="majorBidi" w:cstheme="majorBidi"/>
        </w:rPr>
        <w:t>Durán</w:t>
      </w:r>
      <w:proofErr w:type="spellEnd"/>
      <w:proofErr w:type="gramEnd"/>
      <w:r w:rsidRPr="00045DCC">
        <w:rPr>
          <w:rFonts w:asciiTheme="majorBidi" w:hAnsiTheme="majorBidi" w:cstheme="majorBidi"/>
        </w:rPr>
        <w:t xml:space="preserve"> JA, Jiménez M. Drug-induced liver injury: an analysis of 461 incidences submitted to the Spanish registry over a 10-year period. Gastroenterology. 2005 Aug 31;129(2):512-21.</w:t>
      </w:r>
    </w:p>
    <w:p w:rsidR="00273AA0" w:rsidRDefault="00045DCC" w:rsidP="00045DCC">
      <w:pPr>
        <w:pStyle w:val="ListParagraph"/>
        <w:numPr>
          <w:ilvl w:val="0"/>
          <w:numId w:val="14"/>
        </w:numPr>
        <w:rPr>
          <w:rFonts w:asciiTheme="majorBidi" w:hAnsiTheme="majorBidi" w:cstheme="majorBidi"/>
        </w:rPr>
      </w:pPr>
      <w:proofErr w:type="spellStart"/>
      <w:r w:rsidRPr="00045DCC">
        <w:rPr>
          <w:rFonts w:asciiTheme="majorBidi" w:hAnsiTheme="majorBidi" w:cstheme="majorBidi"/>
        </w:rPr>
        <w:t>Bessone</w:t>
      </w:r>
      <w:proofErr w:type="spellEnd"/>
      <w:r w:rsidRPr="00045DCC">
        <w:rPr>
          <w:rFonts w:asciiTheme="majorBidi" w:hAnsiTheme="majorBidi" w:cstheme="majorBidi"/>
        </w:rPr>
        <w:t xml:space="preserve"> F, Hernandez N, </w:t>
      </w:r>
      <w:proofErr w:type="spellStart"/>
      <w:r w:rsidRPr="00045DCC">
        <w:rPr>
          <w:rFonts w:asciiTheme="majorBidi" w:hAnsiTheme="majorBidi" w:cstheme="majorBidi"/>
        </w:rPr>
        <w:t>Dávalos</w:t>
      </w:r>
      <w:proofErr w:type="spellEnd"/>
      <w:r w:rsidRPr="00045DCC">
        <w:rPr>
          <w:rFonts w:asciiTheme="majorBidi" w:hAnsiTheme="majorBidi" w:cstheme="majorBidi"/>
        </w:rPr>
        <w:t xml:space="preserve"> M, Paraná R, </w:t>
      </w:r>
      <w:proofErr w:type="spellStart"/>
      <w:r w:rsidRPr="00045DCC">
        <w:rPr>
          <w:rFonts w:asciiTheme="majorBidi" w:hAnsiTheme="majorBidi" w:cstheme="majorBidi"/>
        </w:rPr>
        <w:t>Schinoni</w:t>
      </w:r>
      <w:proofErr w:type="spellEnd"/>
      <w:r w:rsidRPr="00045DCC">
        <w:rPr>
          <w:rFonts w:asciiTheme="majorBidi" w:hAnsiTheme="majorBidi" w:cstheme="majorBidi"/>
        </w:rPr>
        <w:t xml:space="preserve"> MI, </w:t>
      </w:r>
      <w:proofErr w:type="spellStart"/>
      <w:r w:rsidRPr="00045DCC">
        <w:rPr>
          <w:rFonts w:asciiTheme="majorBidi" w:hAnsiTheme="majorBidi" w:cstheme="majorBidi"/>
        </w:rPr>
        <w:t>Lizarzabal</w:t>
      </w:r>
      <w:proofErr w:type="spellEnd"/>
      <w:r w:rsidRPr="00045DCC">
        <w:rPr>
          <w:rFonts w:asciiTheme="majorBidi" w:hAnsiTheme="majorBidi" w:cstheme="majorBidi"/>
        </w:rPr>
        <w:t xml:space="preserve"> M, </w:t>
      </w:r>
      <w:proofErr w:type="spellStart"/>
      <w:r w:rsidRPr="00045DCC">
        <w:rPr>
          <w:rFonts w:asciiTheme="majorBidi" w:hAnsiTheme="majorBidi" w:cstheme="majorBidi"/>
        </w:rPr>
        <w:t>Kershenobich</w:t>
      </w:r>
      <w:proofErr w:type="spellEnd"/>
      <w:r w:rsidRPr="00045DCC">
        <w:rPr>
          <w:rFonts w:asciiTheme="majorBidi" w:hAnsiTheme="majorBidi" w:cstheme="majorBidi"/>
        </w:rPr>
        <w:t xml:space="preserve"> D, </w:t>
      </w:r>
      <w:proofErr w:type="spellStart"/>
      <w:r w:rsidRPr="00045DCC">
        <w:rPr>
          <w:rFonts w:asciiTheme="majorBidi" w:hAnsiTheme="majorBidi" w:cstheme="majorBidi"/>
        </w:rPr>
        <w:t>Loaeza</w:t>
      </w:r>
      <w:proofErr w:type="spellEnd"/>
      <w:r w:rsidRPr="00045DCC">
        <w:rPr>
          <w:rFonts w:asciiTheme="majorBidi" w:hAnsiTheme="majorBidi" w:cstheme="majorBidi"/>
        </w:rPr>
        <w:t xml:space="preserve"> A, </w:t>
      </w:r>
      <w:proofErr w:type="spellStart"/>
      <w:r w:rsidRPr="00045DCC">
        <w:rPr>
          <w:rFonts w:asciiTheme="majorBidi" w:hAnsiTheme="majorBidi" w:cstheme="majorBidi"/>
        </w:rPr>
        <w:t>Arrese</w:t>
      </w:r>
      <w:proofErr w:type="spellEnd"/>
      <w:r w:rsidRPr="00045DCC">
        <w:rPr>
          <w:rFonts w:asciiTheme="majorBidi" w:hAnsiTheme="majorBidi" w:cstheme="majorBidi"/>
        </w:rPr>
        <w:t xml:space="preserve"> M, </w:t>
      </w:r>
      <w:proofErr w:type="spellStart"/>
      <w:r w:rsidRPr="00045DCC">
        <w:rPr>
          <w:rFonts w:asciiTheme="majorBidi" w:hAnsiTheme="majorBidi" w:cstheme="majorBidi"/>
        </w:rPr>
        <w:t>Chirino</w:t>
      </w:r>
      <w:proofErr w:type="spellEnd"/>
      <w:r w:rsidRPr="00045DCC">
        <w:rPr>
          <w:rFonts w:asciiTheme="majorBidi" w:hAnsiTheme="majorBidi" w:cstheme="majorBidi"/>
        </w:rPr>
        <w:t xml:space="preserve"> RA, Méndez-Sánchez N. Building a Spanish-Latin American network on drug induced liver injury: much to get from a joint collaborative initiative. Ann </w:t>
      </w:r>
      <w:proofErr w:type="spellStart"/>
      <w:r w:rsidRPr="00045DCC">
        <w:rPr>
          <w:rFonts w:asciiTheme="majorBidi" w:hAnsiTheme="majorBidi" w:cstheme="majorBidi"/>
        </w:rPr>
        <w:t>Hepatol</w:t>
      </w:r>
      <w:proofErr w:type="spellEnd"/>
      <w:r w:rsidRPr="00045DCC">
        <w:rPr>
          <w:rFonts w:asciiTheme="majorBidi" w:hAnsiTheme="majorBidi" w:cstheme="majorBidi"/>
        </w:rPr>
        <w:t>. 2012 Jul 1;11(4):544-9.</w:t>
      </w:r>
    </w:p>
    <w:p w:rsidR="006E601B" w:rsidRPr="00D13C03" w:rsidRDefault="006B0B6E" w:rsidP="006E601B">
      <w:pPr>
        <w:pStyle w:val="ListParagraph"/>
        <w:numPr>
          <w:ilvl w:val="0"/>
          <w:numId w:val="14"/>
        </w:numPr>
        <w:rPr>
          <w:rFonts w:asciiTheme="majorBidi" w:hAnsiTheme="majorBidi" w:cstheme="majorBidi"/>
        </w:rPr>
      </w:pPr>
      <w:hyperlink r:id="rId7" w:history="1">
        <w:r w:rsidR="006E601B" w:rsidRPr="00CF356B">
          <w:rPr>
            <w:rStyle w:val="Hyperlink"/>
            <w:rFonts w:asciiTheme="majorBidi" w:hAnsiTheme="majorBidi" w:cstheme="majorBidi"/>
          </w:rPr>
          <w:t>https://livertox.nlm.nih.gov</w:t>
        </w:r>
      </w:hyperlink>
      <w:r w:rsidR="006E601B">
        <w:rPr>
          <w:rFonts w:asciiTheme="majorBidi" w:hAnsiTheme="majorBidi" w:cstheme="majorBidi"/>
        </w:rPr>
        <w:t xml:space="preserve"> (Cited on 16/06/17)</w:t>
      </w:r>
    </w:p>
    <w:p w:rsidR="00045DCC" w:rsidRDefault="00FB5B65" w:rsidP="00FB5B65">
      <w:pPr>
        <w:pStyle w:val="ListParagraph"/>
        <w:numPr>
          <w:ilvl w:val="0"/>
          <w:numId w:val="14"/>
        </w:numPr>
        <w:rPr>
          <w:rFonts w:asciiTheme="majorBidi" w:hAnsiTheme="majorBidi" w:cstheme="majorBidi"/>
        </w:rPr>
      </w:pPr>
      <w:r w:rsidRPr="00FB5B65">
        <w:rPr>
          <w:rFonts w:asciiTheme="majorBidi" w:hAnsiTheme="majorBidi" w:cstheme="majorBidi"/>
        </w:rPr>
        <w:t xml:space="preserve">Fontana RJ, Watkins PB, </w:t>
      </w:r>
      <w:proofErr w:type="spellStart"/>
      <w:r w:rsidRPr="00FB5B65">
        <w:rPr>
          <w:rFonts w:asciiTheme="majorBidi" w:hAnsiTheme="majorBidi" w:cstheme="majorBidi"/>
        </w:rPr>
        <w:t>Bonkovsky</w:t>
      </w:r>
      <w:proofErr w:type="spellEnd"/>
      <w:r w:rsidRPr="00FB5B65">
        <w:rPr>
          <w:rFonts w:asciiTheme="majorBidi" w:hAnsiTheme="majorBidi" w:cstheme="majorBidi"/>
        </w:rPr>
        <w:t xml:space="preserve"> HL, </w:t>
      </w:r>
      <w:proofErr w:type="spellStart"/>
      <w:r w:rsidRPr="00FB5B65">
        <w:rPr>
          <w:rFonts w:asciiTheme="majorBidi" w:hAnsiTheme="majorBidi" w:cstheme="majorBidi"/>
        </w:rPr>
        <w:t>Chalasani</w:t>
      </w:r>
      <w:proofErr w:type="spellEnd"/>
      <w:r w:rsidRPr="00FB5B65">
        <w:rPr>
          <w:rFonts w:asciiTheme="majorBidi" w:hAnsiTheme="majorBidi" w:cstheme="majorBidi"/>
        </w:rPr>
        <w:t xml:space="preserve"> N, </w:t>
      </w:r>
      <w:proofErr w:type="spellStart"/>
      <w:r w:rsidRPr="00FB5B65">
        <w:rPr>
          <w:rFonts w:asciiTheme="majorBidi" w:hAnsiTheme="majorBidi" w:cstheme="majorBidi"/>
        </w:rPr>
        <w:t>Davern</w:t>
      </w:r>
      <w:proofErr w:type="spellEnd"/>
      <w:r w:rsidRPr="00FB5B65">
        <w:rPr>
          <w:rFonts w:asciiTheme="majorBidi" w:hAnsiTheme="majorBidi" w:cstheme="majorBidi"/>
        </w:rPr>
        <w:t xml:space="preserve"> T, Serrano J, </w:t>
      </w:r>
      <w:proofErr w:type="spellStart"/>
      <w:r w:rsidRPr="00FB5B65">
        <w:rPr>
          <w:rFonts w:asciiTheme="majorBidi" w:hAnsiTheme="majorBidi" w:cstheme="majorBidi"/>
        </w:rPr>
        <w:t>Rochon</w:t>
      </w:r>
      <w:proofErr w:type="spellEnd"/>
      <w:r w:rsidRPr="00FB5B65">
        <w:rPr>
          <w:rFonts w:asciiTheme="majorBidi" w:hAnsiTheme="majorBidi" w:cstheme="majorBidi"/>
        </w:rPr>
        <w:t xml:space="preserve"> J, DILIN Study Group. Drug-induced liver injury network (DILIN) prospective study. Drug Safety. 2009 Jan 1;32(1):55-68.</w:t>
      </w:r>
    </w:p>
    <w:p w:rsidR="00D13C03" w:rsidRDefault="006B0B6E" w:rsidP="00D13C03">
      <w:pPr>
        <w:pStyle w:val="ListParagraph"/>
        <w:numPr>
          <w:ilvl w:val="0"/>
          <w:numId w:val="14"/>
        </w:numPr>
        <w:rPr>
          <w:rFonts w:asciiTheme="majorBidi" w:hAnsiTheme="majorBidi" w:cstheme="majorBidi"/>
        </w:rPr>
      </w:pPr>
      <w:hyperlink r:id="rId8" w:history="1">
        <w:r w:rsidR="00D13C03" w:rsidRPr="00CF356B">
          <w:rPr>
            <w:rStyle w:val="Hyperlink"/>
            <w:rFonts w:asciiTheme="majorBidi" w:hAnsiTheme="majorBidi" w:cstheme="majorBidi"/>
          </w:rPr>
          <w:t>http://www.dilin.org/</w:t>
        </w:r>
      </w:hyperlink>
      <w:r w:rsidR="00D13C03">
        <w:rPr>
          <w:rFonts w:asciiTheme="majorBidi" w:hAnsiTheme="majorBidi" w:cstheme="majorBidi"/>
        </w:rPr>
        <w:t xml:space="preserve"> (Cited on 16/06/17)</w:t>
      </w:r>
    </w:p>
    <w:p w:rsidR="00EC02B2" w:rsidRPr="005207FC" w:rsidRDefault="002A3993" w:rsidP="005207FC">
      <w:pPr>
        <w:pStyle w:val="ListParagraph"/>
        <w:numPr>
          <w:ilvl w:val="0"/>
          <w:numId w:val="14"/>
        </w:numPr>
        <w:rPr>
          <w:rFonts w:asciiTheme="majorBidi" w:hAnsiTheme="majorBidi" w:cstheme="majorBidi"/>
        </w:rPr>
      </w:pPr>
      <w:proofErr w:type="spellStart"/>
      <w:r w:rsidRPr="002A3993">
        <w:rPr>
          <w:rFonts w:asciiTheme="majorBidi" w:hAnsiTheme="majorBidi" w:cstheme="majorBidi"/>
        </w:rPr>
        <w:t>Agarwal</w:t>
      </w:r>
      <w:proofErr w:type="spellEnd"/>
      <w:r w:rsidRPr="002A3993">
        <w:rPr>
          <w:rFonts w:asciiTheme="majorBidi" w:hAnsiTheme="majorBidi" w:cstheme="majorBidi"/>
        </w:rPr>
        <w:t xml:space="preserve"> VK, </w:t>
      </w:r>
      <w:proofErr w:type="spellStart"/>
      <w:r w:rsidRPr="002A3993">
        <w:rPr>
          <w:rFonts w:asciiTheme="majorBidi" w:hAnsiTheme="majorBidi" w:cstheme="majorBidi"/>
        </w:rPr>
        <w:t>McHutchison</w:t>
      </w:r>
      <w:proofErr w:type="spellEnd"/>
      <w:r w:rsidRPr="002A3993">
        <w:rPr>
          <w:rFonts w:asciiTheme="majorBidi" w:hAnsiTheme="majorBidi" w:cstheme="majorBidi"/>
        </w:rPr>
        <w:t xml:space="preserve"> JG, </w:t>
      </w:r>
      <w:proofErr w:type="spellStart"/>
      <w:r w:rsidRPr="002A3993">
        <w:rPr>
          <w:rFonts w:asciiTheme="majorBidi" w:hAnsiTheme="majorBidi" w:cstheme="majorBidi"/>
        </w:rPr>
        <w:t>Hoofnagle</w:t>
      </w:r>
      <w:proofErr w:type="spellEnd"/>
      <w:r w:rsidRPr="002A3993">
        <w:rPr>
          <w:rFonts w:asciiTheme="majorBidi" w:hAnsiTheme="majorBidi" w:cstheme="majorBidi"/>
        </w:rPr>
        <w:t xml:space="preserve"> JH, Network DI. Important elements for the diagnosis of drug-induced liver injury. Clinical Gastroenterology and </w:t>
      </w:r>
      <w:proofErr w:type="spellStart"/>
      <w:r w:rsidRPr="002A3993">
        <w:rPr>
          <w:rFonts w:asciiTheme="majorBidi" w:hAnsiTheme="majorBidi" w:cstheme="majorBidi"/>
        </w:rPr>
        <w:t>Hepatology</w:t>
      </w:r>
      <w:proofErr w:type="spellEnd"/>
      <w:r w:rsidRPr="002A3993">
        <w:rPr>
          <w:rFonts w:asciiTheme="majorBidi" w:hAnsiTheme="majorBidi" w:cstheme="majorBidi"/>
        </w:rPr>
        <w:t>. 2010 May 31;</w:t>
      </w:r>
      <w:r w:rsidR="00391C74">
        <w:rPr>
          <w:rFonts w:asciiTheme="majorBidi" w:hAnsiTheme="majorBidi" w:cstheme="majorBidi"/>
        </w:rPr>
        <w:t xml:space="preserve"> </w:t>
      </w:r>
      <w:r w:rsidRPr="002A3993">
        <w:rPr>
          <w:rFonts w:asciiTheme="majorBidi" w:hAnsiTheme="majorBidi" w:cstheme="majorBidi"/>
        </w:rPr>
        <w:t>8(5):463-70.</w:t>
      </w:r>
      <w:ins w:id="2" w:author="Shahab Abid" w:date="2017-06-20T12:02:00Z">
        <w:r w:rsidR="00EC02B2">
          <w:rPr>
            <w:rFonts w:asciiTheme="majorBidi" w:hAnsiTheme="majorBidi" w:cstheme="majorBidi"/>
          </w:rPr>
          <w:t xml:space="preserve"> </w:t>
        </w:r>
      </w:ins>
    </w:p>
    <w:sectPr w:rsidR="00EC02B2" w:rsidRPr="005207FC" w:rsidSect="00DE3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256E"/>
      </v:shape>
    </w:pict>
  </w:numPicBullet>
  <w:abstractNum w:abstractNumId="0">
    <w:nsid w:val="05E83352"/>
    <w:multiLevelType w:val="hybridMultilevel"/>
    <w:tmpl w:val="FFE0D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302E2"/>
    <w:multiLevelType w:val="hybridMultilevel"/>
    <w:tmpl w:val="AF84E5F8"/>
    <w:lvl w:ilvl="0" w:tplc="04090007">
      <w:start w:val="1"/>
      <w:numFmt w:val="bullet"/>
      <w:lvlText w:val=""/>
      <w:lvlPicBulletId w:val="0"/>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627D3"/>
    <w:multiLevelType w:val="hybridMultilevel"/>
    <w:tmpl w:val="E66C5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7C294F"/>
    <w:multiLevelType w:val="hybridMultilevel"/>
    <w:tmpl w:val="DE004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082A1C"/>
    <w:multiLevelType w:val="hybridMultilevel"/>
    <w:tmpl w:val="77F22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E15C0"/>
    <w:multiLevelType w:val="hybridMultilevel"/>
    <w:tmpl w:val="1B6A2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767ECF"/>
    <w:multiLevelType w:val="hybridMultilevel"/>
    <w:tmpl w:val="1DCA4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FE4F77"/>
    <w:multiLevelType w:val="hybridMultilevel"/>
    <w:tmpl w:val="7DA6A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621090"/>
    <w:multiLevelType w:val="hybridMultilevel"/>
    <w:tmpl w:val="176CF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D76612"/>
    <w:multiLevelType w:val="hybridMultilevel"/>
    <w:tmpl w:val="E94A3F08"/>
    <w:lvl w:ilvl="0" w:tplc="7D000A2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FC6AD7"/>
    <w:multiLevelType w:val="hybridMultilevel"/>
    <w:tmpl w:val="B74C9548"/>
    <w:lvl w:ilvl="0" w:tplc="964A233A">
      <w:start w:val="1"/>
      <w:numFmt w:val="decimal"/>
      <w:lvlText w:val="%1."/>
      <w:lvlJc w:val="left"/>
      <w:pPr>
        <w:ind w:left="144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00127E2"/>
    <w:multiLevelType w:val="hybridMultilevel"/>
    <w:tmpl w:val="A42EE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B059C2"/>
    <w:multiLevelType w:val="hybridMultilevel"/>
    <w:tmpl w:val="F35E0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604B90"/>
    <w:multiLevelType w:val="hybridMultilevel"/>
    <w:tmpl w:val="3ADC6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6"/>
  </w:num>
  <w:num w:numId="5">
    <w:abstractNumId w:val="11"/>
  </w:num>
  <w:num w:numId="6">
    <w:abstractNumId w:val="1"/>
  </w:num>
  <w:num w:numId="7">
    <w:abstractNumId w:val="0"/>
  </w:num>
  <w:num w:numId="8">
    <w:abstractNumId w:val="3"/>
  </w:num>
  <w:num w:numId="9">
    <w:abstractNumId w:val="9"/>
  </w:num>
  <w:num w:numId="10">
    <w:abstractNumId w:val="7"/>
  </w:num>
  <w:num w:numId="11">
    <w:abstractNumId w:val="10"/>
  </w:num>
  <w:num w:numId="12">
    <w:abstractNumId w:val="12"/>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4CB"/>
    <w:rsid w:val="00000404"/>
    <w:rsid w:val="00001544"/>
    <w:rsid w:val="00045DCC"/>
    <w:rsid w:val="000858BD"/>
    <w:rsid w:val="00093829"/>
    <w:rsid w:val="000955C2"/>
    <w:rsid w:val="000E3E82"/>
    <w:rsid w:val="000F7FEE"/>
    <w:rsid w:val="001125E2"/>
    <w:rsid w:val="00115E39"/>
    <w:rsid w:val="001235C2"/>
    <w:rsid w:val="001412CC"/>
    <w:rsid w:val="001472B7"/>
    <w:rsid w:val="00155710"/>
    <w:rsid w:val="0017390C"/>
    <w:rsid w:val="001963DA"/>
    <w:rsid w:val="00255B38"/>
    <w:rsid w:val="002561AA"/>
    <w:rsid w:val="00273AA0"/>
    <w:rsid w:val="002801E1"/>
    <w:rsid w:val="00286976"/>
    <w:rsid w:val="002A3993"/>
    <w:rsid w:val="002A59F1"/>
    <w:rsid w:val="002C7B79"/>
    <w:rsid w:val="002D58EF"/>
    <w:rsid w:val="00307295"/>
    <w:rsid w:val="00307D44"/>
    <w:rsid w:val="00322080"/>
    <w:rsid w:val="0034690F"/>
    <w:rsid w:val="00391C74"/>
    <w:rsid w:val="003A7A2B"/>
    <w:rsid w:val="00403577"/>
    <w:rsid w:val="0040392E"/>
    <w:rsid w:val="00425B13"/>
    <w:rsid w:val="00472D6A"/>
    <w:rsid w:val="00484A3F"/>
    <w:rsid w:val="004B1441"/>
    <w:rsid w:val="004D461E"/>
    <w:rsid w:val="00506245"/>
    <w:rsid w:val="005076B3"/>
    <w:rsid w:val="005207FC"/>
    <w:rsid w:val="00544662"/>
    <w:rsid w:val="00554907"/>
    <w:rsid w:val="00557F31"/>
    <w:rsid w:val="00564DE6"/>
    <w:rsid w:val="005654B0"/>
    <w:rsid w:val="00577034"/>
    <w:rsid w:val="00582000"/>
    <w:rsid w:val="005B42B6"/>
    <w:rsid w:val="005C3A24"/>
    <w:rsid w:val="005C3E03"/>
    <w:rsid w:val="005E5BE4"/>
    <w:rsid w:val="005F1617"/>
    <w:rsid w:val="0061166B"/>
    <w:rsid w:val="006212D9"/>
    <w:rsid w:val="006251A3"/>
    <w:rsid w:val="00645C70"/>
    <w:rsid w:val="006A2B1E"/>
    <w:rsid w:val="006B0B6E"/>
    <w:rsid w:val="006B5C55"/>
    <w:rsid w:val="006C6580"/>
    <w:rsid w:val="006D0CAB"/>
    <w:rsid w:val="006E06D3"/>
    <w:rsid w:val="006E601B"/>
    <w:rsid w:val="006F0627"/>
    <w:rsid w:val="007079F0"/>
    <w:rsid w:val="00717352"/>
    <w:rsid w:val="00720686"/>
    <w:rsid w:val="00723DB2"/>
    <w:rsid w:val="007631D4"/>
    <w:rsid w:val="007855A4"/>
    <w:rsid w:val="00786793"/>
    <w:rsid w:val="007913B4"/>
    <w:rsid w:val="007D2743"/>
    <w:rsid w:val="0084212B"/>
    <w:rsid w:val="00874E24"/>
    <w:rsid w:val="008801D5"/>
    <w:rsid w:val="008867B1"/>
    <w:rsid w:val="008C17E0"/>
    <w:rsid w:val="008C5749"/>
    <w:rsid w:val="008D1480"/>
    <w:rsid w:val="009514CB"/>
    <w:rsid w:val="009532F2"/>
    <w:rsid w:val="0095603E"/>
    <w:rsid w:val="009677D9"/>
    <w:rsid w:val="00975F9D"/>
    <w:rsid w:val="009C68A0"/>
    <w:rsid w:val="009E13F5"/>
    <w:rsid w:val="009F37E8"/>
    <w:rsid w:val="00A350CD"/>
    <w:rsid w:val="00A4164C"/>
    <w:rsid w:val="00A448A9"/>
    <w:rsid w:val="00A665CB"/>
    <w:rsid w:val="00AD2545"/>
    <w:rsid w:val="00AF466B"/>
    <w:rsid w:val="00B051E5"/>
    <w:rsid w:val="00B1682E"/>
    <w:rsid w:val="00B203E3"/>
    <w:rsid w:val="00B3033C"/>
    <w:rsid w:val="00B63299"/>
    <w:rsid w:val="00B66623"/>
    <w:rsid w:val="00B8582F"/>
    <w:rsid w:val="00BE10F5"/>
    <w:rsid w:val="00C04E0F"/>
    <w:rsid w:val="00C1547B"/>
    <w:rsid w:val="00C176FE"/>
    <w:rsid w:val="00C520CD"/>
    <w:rsid w:val="00C80137"/>
    <w:rsid w:val="00C9633C"/>
    <w:rsid w:val="00CA01BC"/>
    <w:rsid w:val="00CA6D53"/>
    <w:rsid w:val="00CB0F23"/>
    <w:rsid w:val="00CB5EC6"/>
    <w:rsid w:val="00CC25CA"/>
    <w:rsid w:val="00CC3248"/>
    <w:rsid w:val="00CC7210"/>
    <w:rsid w:val="00CD6D5F"/>
    <w:rsid w:val="00CE6A6A"/>
    <w:rsid w:val="00D13C03"/>
    <w:rsid w:val="00D2795B"/>
    <w:rsid w:val="00D6332F"/>
    <w:rsid w:val="00D721C4"/>
    <w:rsid w:val="00D725EA"/>
    <w:rsid w:val="00D733AD"/>
    <w:rsid w:val="00D7597A"/>
    <w:rsid w:val="00DA26B2"/>
    <w:rsid w:val="00DE3C65"/>
    <w:rsid w:val="00DE473C"/>
    <w:rsid w:val="00E542DB"/>
    <w:rsid w:val="00E60500"/>
    <w:rsid w:val="00E70BEA"/>
    <w:rsid w:val="00EA4A37"/>
    <w:rsid w:val="00EC02B2"/>
    <w:rsid w:val="00EC4999"/>
    <w:rsid w:val="00ED4379"/>
    <w:rsid w:val="00EF3592"/>
    <w:rsid w:val="00F32CF7"/>
    <w:rsid w:val="00F64032"/>
    <w:rsid w:val="00FB5B65"/>
    <w:rsid w:val="00FC6C21"/>
    <w:rsid w:val="00FE43AF"/>
    <w:rsid w:val="00FE55F4"/>
    <w:rsid w:val="00FF0F2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5EA"/>
    <w:pPr>
      <w:ind w:left="720"/>
      <w:contextualSpacing/>
    </w:pPr>
  </w:style>
  <w:style w:type="character" w:styleId="Hyperlink">
    <w:name w:val="Hyperlink"/>
    <w:basedOn w:val="DefaultParagraphFont"/>
    <w:uiPriority w:val="99"/>
    <w:unhideWhenUsed/>
    <w:rsid w:val="00D13C03"/>
    <w:rPr>
      <w:color w:val="0000FF" w:themeColor="hyperlink"/>
      <w:u w:val="single"/>
    </w:rPr>
  </w:style>
  <w:style w:type="paragraph" w:styleId="BalloonText">
    <w:name w:val="Balloon Text"/>
    <w:basedOn w:val="Normal"/>
    <w:link w:val="BalloonTextChar"/>
    <w:uiPriority w:val="99"/>
    <w:semiHidden/>
    <w:unhideWhenUsed/>
    <w:rsid w:val="00EC0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2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5EA"/>
    <w:pPr>
      <w:ind w:left="720"/>
      <w:contextualSpacing/>
    </w:pPr>
  </w:style>
  <w:style w:type="character" w:styleId="Hyperlink">
    <w:name w:val="Hyperlink"/>
    <w:basedOn w:val="DefaultParagraphFont"/>
    <w:uiPriority w:val="99"/>
    <w:unhideWhenUsed/>
    <w:rsid w:val="00D13C03"/>
    <w:rPr>
      <w:color w:val="0000FF" w:themeColor="hyperlink"/>
      <w:u w:val="single"/>
    </w:rPr>
  </w:style>
  <w:style w:type="paragraph" w:styleId="BalloonText">
    <w:name w:val="Balloon Text"/>
    <w:basedOn w:val="Normal"/>
    <w:link w:val="BalloonTextChar"/>
    <w:uiPriority w:val="99"/>
    <w:semiHidden/>
    <w:unhideWhenUsed/>
    <w:rsid w:val="00EC0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2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lin.org/" TargetMode="External"/><Relationship Id="rId3" Type="http://schemas.openxmlformats.org/officeDocument/2006/relationships/styles" Target="styles.xml"/><Relationship Id="rId7" Type="http://schemas.openxmlformats.org/officeDocument/2006/relationships/hyperlink" Target="https://livertox.nlm.nih.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FA41D-CEB7-4A47-A6B2-20151DE4E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Aga Khan University</Company>
  <LinksUpToDate>false</LinksUpToDate>
  <CharactersWithSpaces>13982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Adeel Khoja</dc:creator>
  <cp:lastModifiedBy>Adeel Khoja</cp:lastModifiedBy>
  <cp:revision>2</cp:revision>
  <dcterms:created xsi:type="dcterms:W3CDTF">2017-06-20T16:56:00Z</dcterms:created>
  <dcterms:modified xsi:type="dcterms:W3CDTF">2017-06-20T16:56:00Z</dcterms:modified>
</cp:coreProperties>
</file>